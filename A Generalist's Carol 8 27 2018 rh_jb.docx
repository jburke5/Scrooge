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B8B6D" w14:textId="041691F7" w:rsidR="00611D2B" w:rsidRPr="00DF2958" w:rsidRDefault="00611D2B" w:rsidP="00611D2B">
      <w:pPr>
        <w:rPr>
          <w:b/>
        </w:rPr>
      </w:pPr>
      <w:r>
        <w:rPr>
          <w:b/>
        </w:rPr>
        <w:t>A</w:t>
      </w:r>
      <w:r w:rsidRPr="00DF2958">
        <w:rPr>
          <w:b/>
        </w:rPr>
        <w:t xml:space="preserve"> </w:t>
      </w:r>
      <w:r>
        <w:rPr>
          <w:b/>
        </w:rPr>
        <w:t>Generalist’s</w:t>
      </w:r>
      <w:r w:rsidRPr="00DF2958">
        <w:rPr>
          <w:b/>
        </w:rPr>
        <w:t xml:space="preserve"> Carol: </w:t>
      </w:r>
      <w:ins w:id="0" w:author="Hayward, Rodney (Rod)" w:date="2018-08-28T10:48:00Z">
        <w:r w:rsidR="001832BA">
          <w:rPr>
            <w:b/>
          </w:rPr>
          <w:t>Much To Do With Nothing</w:t>
        </w:r>
      </w:ins>
      <w:del w:id="1" w:author="Hayward, Rodney (Rod)" w:date="2018-08-28T10:48:00Z">
        <w:r w:rsidR="00144C4D" w:rsidDel="001832BA">
          <w:rPr>
            <w:b/>
          </w:rPr>
          <w:delText>Too Much to Do</w:delText>
        </w:r>
        <w:r w:rsidR="001A2F17" w:rsidDel="001832BA">
          <w:rPr>
            <w:b/>
          </w:rPr>
          <w:delText xml:space="preserve"> and Too Little Time</w:delText>
        </w:r>
      </w:del>
    </w:p>
    <w:p w14:paraId="482F2880" w14:textId="5DE200EA" w:rsidR="00E20370" w:rsidRDefault="00E20370" w:rsidP="00425B9F"/>
    <w:p w14:paraId="54ACE055" w14:textId="43C32192" w:rsidR="00AD6A58" w:rsidRDefault="00AD6A58" w:rsidP="00425B9F">
      <w:r w:rsidRPr="00CF4803">
        <w:rPr>
          <w:b/>
        </w:rPr>
        <w:t>Word Count</w:t>
      </w:r>
      <w:r>
        <w:t>: 1,683 (would like to submit closer to 1,200 words, though no word limit)</w:t>
      </w:r>
    </w:p>
    <w:p w14:paraId="0485809C" w14:textId="77777777" w:rsidR="00AD6A58" w:rsidRDefault="00AD6A58" w:rsidP="00425B9F"/>
    <w:p w14:paraId="0AB7DF96" w14:textId="70F93383" w:rsidR="00E20370" w:rsidRPr="00E20370" w:rsidRDefault="00E20370" w:rsidP="00425B9F">
      <w:pPr>
        <w:rPr>
          <w:b/>
          <w:u w:val="single"/>
        </w:rPr>
      </w:pPr>
      <w:r>
        <w:rPr>
          <w:b/>
          <w:u w:val="single"/>
        </w:rPr>
        <w:t>Introduction</w:t>
      </w:r>
    </w:p>
    <w:p w14:paraId="3F6EEF9F" w14:textId="70FEFA01" w:rsidR="00425B9F" w:rsidRDefault="00E20370" w:rsidP="00425B9F">
      <w:r>
        <w:tab/>
      </w:r>
      <w:commentRangeStart w:id="2"/>
      <w:r w:rsidR="00611D2B">
        <w:t xml:space="preserve">A </w:t>
      </w:r>
      <w:commentRangeEnd w:id="2"/>
      <w:r w:rsidR="00E547FF">
        <w:rPr>
          <w:rStyle w:val="CommentReference"/>
        </w:rPr>
        <w:commentReference w:id="2"/>
      </w:r>
      <w:commentRangeStart w:id="3"/>
      <w:r w:rsidR="00611D2B">
        <w:t>widely</w:t>
      </w:r>
      <w:commentRangeEnd w:id="3"/>
      <w:r w:rsidR="00C7053A">
        <w:rPr>
          <w:rStyle w:val="CommentReference"/>
        </w:rPr>
        <w:commentReference w:id="3"/>
      </w:r>
      <w:r w:rsidR="00611D2B">
        <w:t xml:space="preserve"> held assumption has been that </w:t>
      </w:r>
      <w:r w:rsidR="00A0139A">
        <w:t>primary care physicians (</w:t>
      </w:r>
      <w:r w:rsidR="00611D2B">
        <w:t>PCPs</w:t>
      </w:r>
      <w:r w:rsidR="00A0139A">
        <w:t>)</w:t>
      </w:r>
      <w:r w:rsidR="00611D2B">
        <w:t xml:space="preserve"> </w:t>
      </w:r>
      <w:r w:rsidR="00611D2B" w:rsidRPr="008167E8">
        <w:t xml:space="preserve">have </w:t>
      </w:r>
      <w:r w:rsidR="00A0139A">
        <w:t>too many things to do and too little time</w:t>
      </w:r>
      <w:r w:rsidR="00611D2B">
        <w:t xml:space="preserve"> [refs]</w:t>
      </w:r>
      <w:r w:rsidR="00611D2B" w:rsidRPr="008167E8">
        <w:t xml:space="preserve">. </w:t>
      </w:r>
      <w:r w:rsidR="00D955CD">
        <w:t xml:space="preserve">Strangely, no research has asked the </w:t>
      </w:r>
      <w:del w:id="4" w:author="Burke, James" w:date="2018-08-29T07:37:00Z">
        <w:r w:rsidR="00D955CD" w:rsidDel="0094153B">
          <w:delText xml:space="preserve">necessary </w:delText>
        </w:r>
      </w:del>
      <w:ins w:id="5" w:author="Burke, James" w:date="2018-08-29T07:37:00Z">
        <w:r w:rsidR="0094153B">
          <w:t>obvious</w:t>
        </w:r>
        <w:r w:rsidR="0094153B">
          <w:t xml:space="preserve"> </w:t>
        </w:r>
      </w:ins>
      <w:r w:rsidR="00D955CD">
        <w:t xml:space="preserve">follow-up questions: </w:t>
      </w:r>
      <w:r w:rsidR="00611D2B" w:rsidRPr="008167E8">
        <w:t xml:space="preserve">Have they no </w:t>
      </w:r>
      <w:ins w:id="6" w:author="Hayward, Rodney (Rod)" w:date="2018-08-28T10:36:00Z">
        <w:r w:rsidR="006D3654">
          <w:t>evenings</w:t>
        </w:r>
      </w:ins>
      <w:del w:id="7" w:author="Hayward, Rodney (Rod)" w:date="2018-08-28T10:36:00Z">
        <w:r w:rsidR="00611D2B" w:rsidRPr="008167E8" w:rsidDel="006D3654">
          <w:delText>lunch hours</w:delText>
        </w:r>
      </w:del>
      <w:r w:rsidR="00611D2B" w:rsidRPr="008167E8">
        <w:t>? Have they no weekend</w:t>
      </w:r>
      <w:ins w:id="8" w:author="Hayward, Rodney (Rod)" w:date="2018-08-28T10:36:00Z">
        <w:r w:rsidR="006D3654">
          <w:t>s</w:t>
        </w:r>
      </w:ins>
      <w:del w:id="9" w:author="Hayward, Rodney (Rod)" w:date="2018-08-28T10:36:00Z">
        <w:r w:rsidR="00611D2B" w:rsidRPr="008167E8" w:rsidDel="006D3654">
          <w:delText xml:space="preserve"> evenings</w:delText>
        </w:r>
      </w:del>
      <w:r w:rsidR="00611D2B" w:rsidRPr="008167E8">
        <w:t>?</w:t>
      </w:r>
      <w:r w:rsidR="00611D2B">
        <w:t xml:space="preserve"> </w:t>
      </w:r>
      <w:del w:id="10" w:author="Burke, James" w:date="2018-08-29T07:30:00Z">
        <w:r w:rsidR="00D955CD" w:rsidDel="00E547FF">
          <w:delText xml:space="preserve">If </w:delText>
        </w:r>
      </w:del>
      <w:r w:rsidR="00D955CD">
        <w:t>PCPs</w:t>
      </w:r>
      <w:ins w:id="11" w:author="Burke, James" w:date="2018-08-29T07:30:00Z">
        <w:r w:rsidR="00E547FF">
          <w:t>,</w:t>
        </w:r>
      </w:ins>
      <w:r w:rsidR="00D955CD">
        <w:t xml:space="preserve"> </w:t>
      </w:r>
      <w:del w:id="12" w:author="Burke, James" w:date="2018-08-29T07:30:00Z">
        <w:r w:rsidR="00D955CD" w:rsidDel="00E547FF">
          <w:delText xml:space="preserve">are </w:delText>
        </w:r>
      </w:del>
      <w:r w:rsidR="00D955CD">
        <w:t xml:space="preserve">like most humans, </w:t>
      </w:r>
      <w:del w:id="13" w:author="Burke, James" w:date="2018-08-29T07:31:00Z">
        <w:r w:rsidR="00D955CD" w:rsidDel="00E547FF">
          <w:delText xml:space="preserve">they strongly gravitate toward </w:delText>
        </w:r>
      </w:del>
      <w:ins w:id="14" w:author="Burke, James" w:date="2018-08-29T07:31:00Z">
        <w:r w:rsidR="00E547FF">
          <w:t xml:space="preserve">seek out </w:t>
        </w:r>
      </w:ins>
      <w:r w:rsidR="0090344A">
        <w:t>the course</w:t>
      </w:r>
      <w:r w:rsidR="00D955CD">
        <w:t xml:space="preserve"> of action that use</w:t>
      </w:r>
      <w:r w:rsidR="0090344A">
        <w:t>s</w:t>
      </w:r>
      <w:r w:rsidR="00D955CD">
        <w:t xml:space="preserve"> up as little time and energy as possible</w:t>
      </w:r>
      <w:r w:rsidR="0090344A">
        <w:t xml:space="preserve"> [Kahneman</w:t>
      </w:r>
      <w:r w:rsidR="00D955CD">
        <w:t>].  In other words, they are lazy</w:t>
      </w:r>
      <w:r w:rsidR="000E7C9A">
        <w:t xml:space="preserve">. </w:t>
      </w:r>
      <w:ins w:id="15" w:author="Hayward, Rodney (Rod)" w:date="2018-08-28T10:37:00Z">
        <w:r w:rsidR="006D3654">
          <w:t>Therefore</w:t>
        </w:r>
      </w:ins>
      <w:del w:id="16" w:author="Hayward, Rodney (Rod)" w:date="2018-08-28T10:38:00Z">
        <w:r w:rsidR="000E7C9A" w:rsidDel="006D3654">
          <w:delText>So</w:delText>
        </w:r>
      </w:del>
      <w:r w:rsidR="000E7C9A">
        <w:t xml:space="preserve">, </w:t>
      </w:r>
      <w:del w:id="17" w:author="Hayward, Rodney (Rod)" w:date="2018-08-28T10:38:00Z">
        <w:r w:rsidR="000E7C9A" w:rsidDel="006D3654">
          <w:delText>there are very likely</w:delText>
        </w:r>
      </w:del>
      <w:ins w:id="18" w:author="Hayward, Rodney (Rod)" w:date="2018-08-28T10:38:00Z">
        <w:r w:rsidR="006D3654">
          <w:t>they have</w:t>
        </w:r>
      </w:ins>
      <w:r w:rsidR="000E7C9A">
        <w:t xml:space="preserve"> </w:t>
      </w:r>
      <w:ins w:id="19" w:author="Hayward, Rodney (Rod) [2]" w:date="2018-08-28T16:56:00Z">
        <w:r w:rsidR="00AB39EB">
          <w:t xml:space="preserve">a </w:t>
        </w:r>
      </w:ins>
      <w:r w:rsidR="000E7C9A">
        <w:t>large, untapped reservoir</w:t>
      </w:r>
      <w:del w:id="20" w:author="Burke, James" w:date="2018-08-29T07:26:00Z">
        <w:r w:rsidR="000E7C9A" w:rsidDel="000B5407">
          <w:delText>s</w:delText>
        </w:r>
      </w:del>
      <w:r w:rsidR="000E7C9A">
        <w:t xml:space="preserve"> of </w:t>
      </w:r>
      <w:del w:id="21" w:author="Hayward, Rodney (Rod) [2]" w:date="2018-08-28T16:57:00Z">
        <w:r w:rsidR="000E7C9A" w:rsidDel="00AB39EB">
          <w:delText xml:space="preserve">PCP </w:delText>
        </w:r>
      </w:del>
      <w:r w:rsidR="000E7C9A">
        <w:t>time</w:t>
      </w:r>
      <w:r w:rsidR="009B37A5">
        <w:t>.</w:t>
      </w:r>
      <w:ins w:id="22" w:author="Burke, James" w:date="2018-08-29T07:32:00Z">
        <w:r w:rsidR="00E547FF">
          <w:t xml:space="preserve"> </w:t>
        </w:r>
      </w:ins>
      <w:ins w:id="23" w:author="Burke, James" w:date="2018-08-29T07:35:00Z">
        <w:r w:rsidR="00E547FF">
          <w:t>The central challenge of disruptive</w:t>
        </w:r>
      </w:ins>
      <w:ins w:id="24" w:author="Burke, James" w:date="2018-08-29T07:36:00Z">
        <w:r w:rsidR="00E547FF">
          <w:t xml:space="preserve"> healthcare leadership</w:t>
        </w:r>
      </w:ins>
      <w:ins w:id="25" w:author="Burke, James" w:date="2018-08-29T07:34:00Z">
        <w:r w:rsidR="00E547FF">
          <w:t>,</w:t>
        </w:r>
      </w:ins>
      <w:ins w:id="26" w:author="Burke, James" w:date="2018-08-29T07:37:00Z">
        <w:r w:rsidR="00FF7861">
          <w:t xml:space="preserve"> then, </w:t>
        </w:r>
      </w:ins>
      <w:ins w:id="27" w:author="Burke, James" w:date="2018-08-29T07:34:00Z">
        <w:r w:rsidR="00E547FF">
          <w:t xml:space="preserve">is to figure out how to </w:t>
        </w:r>
      </w:ins>
      <w:ins w:id="28" w:author="Burke, James" w:date="2018-08-29T07:36:00Z">
        <w:r w:rsidR="0094153B">
          <w:t>suck and /or bleed</w:t>
        </w:r>
      </w:ins>
      <w:proofErr w:type="spellStart"/>
      <w:ins w:id="29" w:author="Burke, James" w:date="2018-08-29T07:34:00Z">
        <w:r w:rsidR="00E547FF">
          <w:t xml:space="preserve"> </w:t>
        </w:r>
        <w:proofErr w:type="spellEnd"/>
        <w:r w:rsidR="00E547FF">
          <w:t>that reservoir dry.</w:t>
        </w:r>
      </w:ins>
      <w:r w:rsidR="009B37A5">
        <w:t xml:space="preserve"> </w:t>
      </w:r>
      <w:del w:id="30" w:author="Hayward, Rodney (Rod)" w:date="2018-08-28T10:38:00Z">
        <w:r w:rsidR="009B37A5" w:rsidDel="006D3654">
          <w:delText>Knowing how to tap into t</w:delText>
        </w:r>
      </w:del>
      <w:ins w:id="31" w:author="Hayward, Rodney (Rod)" w:date="2018-08-28T10:38:00Z">
        <w:del w:id="32" w:author="Burke, James" w:date="2018-08-29T07:36:00Z">
          <w:r w:rsidR="006D3654" w:rsidDel="0094153B">
            <w:delText>T</w:delText>
          </w:r>
        </w:del>
      </w:ins>
      <w:del w:id="33" w:author="Burke, James" w:date="2018-08-29T07:36:00Z">
        <w:r w:rsidR="009B37A5" w:rsidDel="0094153B">
          <w:delText>his</w:delText>
        </w:r>
      </w:del>
      <w:ins w:id="34" w:author="Burke, James" w:date="2018-08-29T07:39:00Z">
        <w:r w:rsidR="00FF7861">
          <w:t>D</w:t>
        </w:r>
      </w:ins>
      <w:ins w:id="35" w:author="Burke, James" w:date="2018-08-29T07:38:00Z">
        <w:r w:rsidR="00FF7861">
          <w:t>raining the swamp (</w:t>
        </w:r>
        <w:proofErr w:type="spellStart"/>
        <w:r w:rsidR="00FF7861">
          <w:t>er</w:t>
        </w:r>
      </w:ins>
      <w:proofErr w:type="spellEnd"/>
      <w:ins w:id="36" w:author="Burke, James" w:date="2018-08-29T07:39:00Z">
        <w:r w:rsidR="00FF7861">
          <w:t>…</w:t>
        </w:r>
      </w:ins>
      <w:ins w:id="37" w:author="Burke, James" w:date="2018-08-29T07:38:00Z">
        <w:r w:rsidR="00FF7861">
          <w:t xml:space="preserve">reservoir) </w:t>
        </w:r>
      </w:ins>
      <w:ins w:id="38" w:author="Burke, James" w:date="2018-08-29T07:39:00Z">
        <w:r w:rsidR="00FF7861">
          <w:t xml:space="preserve">of </w:t>
        </w:r>
      </w:ins>
      <w:del w:id="39" w:author="Burke, James" w:date="2018-08-29T07:38:00Z">
        <w:r w:rsidR="009B37A5" w:rsidDel="00FF7861">
          <w:delText xml:space="preserve"> </w:delText>
        </w:r>
      </w:del>
      <w:ins w:id="40" w:author="Hayward, Rodney (Rod)" w:date="2018-08-28T10:39:00Z">
        <w:del w:id="41" w:author="Burke, James" w:date="2018-08-29T07:40:00Z">
          <w:r w:rsidR="006D3654" w:rsidDel="00FF7861">
            <w:delText>untapped</w:delText>
          </w:r>
        </w:del>
      </w:ins>
      <w:ins w:id="42" w:author="Burke, James" w:date="2018-08-29T07:40:00Z">
        <w:r w:rsidR="00FF7861">
          <w:t>stagnant</w:t>
        </w:r>
      </w:ins>
      <w:ins w:id="43" w:author="Hayward, Rodney (Rod)" w:date="2018-08-28T10:39:00Z">
        <w:r w:rsidR="006D3654">
          <w:t xml:space="preserve"> </w:t>
        </w:r>
      </w:ins>
      <w:ins w:id="44" w:author="Burke, James" w:date="2018-08-29T07:39:00Z">
        <w:r w:rsidR="00FF7861">
          <w:t xml:space="preserve">PCP time, will allow us to </w:t>
        </w:r>
      </w:ins>
      <w:ins w:id="45" w:author="Burke, James" w:date="2018-08-29T07:40:00Z">
        <w:r w:rsidR="00FF7861">
          <w:t xml:space="preserve">refill the </w:t>
        </w:r>
      </w:ins>
      <w:r w:rsidR="009B37A5">
        <w:t xml:space="preserve">reservoir </w:t>
      </w:r>
      <w:del w:id="46" w:author="Burke, James" w:date="2018-08-29T07:52:00Z">
        <w:r w:rsidR="009B37A5" w:rsidDel="008301DC">
          <w:delText xml:space="preserve">is </w:delText>
        </w:r>
      </w:del>
      <w:ins w:id="47" w:author="Burke, James" w:date="2018-08-29T07:52:00Z">
        <w:r w:rsidR="008301DC">
          <w:t xml:space="preserve">via a </w:t>
        </w:r>
      </w:ins>
      <w:ins w:id="48" w:author="Hayward, Rodney (Rod)" w:date="2018-08-28T10:40:00Z">
        <w:del w:id="49" w:author="Burke, James" w:date="2018-08-29T07:40:00Z">
          <w:r w:rsidR="006D3654" w:rsidDel="00FF7861">
            <w:delText xml:space="preserve">needed for our </w:delText>
          </w:r>
        </w:del>
      </w:ins>
      <w:proofErr w:type="spellStart"/>
      <w:ins w:id="50" w:author="Burke, James" w:date="2018-08-29T07:53:00Z">
        <w:r w:rsidR="008301DC">
          <w:t>a</w:t>
        </w:r>
        <w:proofErr w:type="spellEnd"/>
        <w:r w:rsidR="008301DC">
          <w:t xml:space="preserve"> deluge </w:t>
        </w:r>
      </w:ins>
      <w:ins w:id="51" w:author="Hayward, Rodney (Rod)" w:date="2018-08-28T10:40:00Z">
        <w:del w:id="52" w:author="Burke, James" w:date="2018-08-29T07:40:00Z">
          <w:r w:rsidR="006D3654" w:rsidDel="00FF7861">
            <w:delText xml:space="preserve">planned </w:delText>
          </w:r>
        </w:del>
        <w:del w:id="53" w:author="Burke, James" w:date="2018-08-29T07:53:00Z">
          <w:r w:rsidR="006D3654" w:rsidDel="008301DC">
            <w:delText>flood</w:delText>
          </w:r>
        </w:del>
      </w:ins>
      <w:del w:id="54" w:author="Burke, James" w:date="2018-08-29T07:53:00Z">
        <w:r w:rsidR="009B37A5" w:rsidDel="008301DC">
          <w:delText>important because e</w:delText>
        </w:r>
        <w:r w:rsidR="00D955CD" w:rsidDel="008301DC">
          <w:delText>very</w:delText>
        </w:r>
        <w:r w:rsidR="004C7729" w:rsidDel="008301DC">
          <w:delText xml:space="preserve"> minute counts</w:delText>
        </w:r>
        <w:r w:rsidR="00A0139A" w:rsidDel="008301DC">
          <w:delText xml:space="preserve"> when </w:delText>
        </w:r>
        <w:r w:rsidR="0003530E" w:rsidDel="008301DC">
          <w:delText>try</w:delText>
        </w:r>
        <w:r w:rsidR="00EB7C44" w:rsidDel="008301DC">
          <w:delText>ing</w:delText>
        </w:r>
        <w:r w:rsidR="000E7C9A" w:rsidDel="008301DC">
          <w:delText xml:space="preserve"> to </w:delText>
        </w:r>
        <w:r w:rsidR="00695C80" w:rsidDel="008301DC">
          <w:delText xml:space="preserve">successfully </w:delText>
        </w:r>
        <w:r w:rsidR="00EB7C44" w:rsidDel="008301DC">
          <w:delText>jam</w:delText>
        </w:r>
        <w:r w:rsidR="000E7C9A" w:rsidDel="008301DC">
          <w:delText xml:space="preserve"> through</w:delText>
        </w:r>
      </w:del>
      <w:ins w:id="55" w:author="Hayward, Rodney (Rod)" w:date="2018-08-28T10:40:00Z">
        <w:del w:id="56" w:author="Burke, James" w:date="2018-08-29T07:53:00Z">
          <w:r w:rsidR="006D3654" w:rsidDel="008301DC">
            <w:delText xml:space="preserve"> </w:delText>
          </w:r>
        </w:del>
        <w:r w:rsidR="006D3654">
          <w:t>of</w:t>
        </w:r>
      </w:ins>
      <w:r w:rsidR="000E7C9A">
        <w:t xml:space="preserve"> exciting new </w:t>
      </w:r>
      <w:r w:rsidR="0080592B">
        <w:t>quality improvement</w:t>
      </w:r>
      <w:r w:rsidR="00823F41">
        <w:t xml:space="preserve"> (QI)</w:t>
      </w:r>
      <w:r w:rsidR="0080592B">
        <w:t xml:space="preserve"> initiative</w:t>
      </w:r>
      <w:r w:rsidR="008A1052">
        <w:t>s</w:t>
      </w:r>
      <w:ins w:id="57" w:author="Burke, James" w:date="2018-08-29T07:40:00Z">
        <w:r w:rsidR="00FF7861">
          <w:t>!</w:t>
        </w:r>
      </w:ins>
      <w:del w:id="58" w:author="Burke, James" w:date="2018-08-29T07:40:00Z">
        <w:r w:rsidR="000E7C9A" w:rsidDel="00FF7861">
          <w:delText>.</w:delText>
        </w:r>
      </w:del>
      <w:r w:rsidR="000E7C9A">
        <w:t xml:space="preserve"> </w:t>
      </w:r>
      <w:del w:id="59" w:author="Burke, James" w:date="2018-08-29T07:32:00Z">
        <w:r w:rsidR="0090344A" w:rsidDel="00E547FF">
          <w:delText>For example</w:delText>
        </w:r>
      </w:del>
      <w:ins w:id="60" w:author="Burke, James" w:date="2018-08-29T07:32:00Z">
        <w:r w:rsidR="00E547FF">
          <w:t>Did you know that</w:t>
        </w:r>
      </w:ins>
      <w:r w:rsidR="0090344A">
        <w:t xml:space="preserve">, </w:t>
      </w:r>
      <w:ins w:id="61" w:author="Hayward, Rodney (Rod)" w:date="2018-08-28T10:43:00Z">
        <w:r w:rsidR="006D3654">
          <w:t xml:space="preserve">one fewer trip to the </w:t>
        </w:r>
      </w:ins>
      <w:ins w:id="62" w:author="Hayward, Rodney (Rod)" w:date="2018-08-28T10:45:00Z">
        <w:r w:rsidR="001832BA">
          <w:t>toilet</w:t>
        </w:r>
      </w:ins>
      <w:del w:id="63" w:author="Hayward, Rodney (Rod)" w:date="2018-08-28T10:46:00Z">
        <w:r w:rsidR="00754BF5" w:rsidDel="001832BA">
          <w:delText xml:space="preserve">more efficiency in the bathroom </w:delText>
        </w:r>
        <w:r w:rsidR="00695C80" w:rsidDel="001832BA">
          <w:delText>c</w:delText>
        </w:r>
      </w:del>
      <w:ins w:id="64" w:author="Hayward, Rodney (Rod)" w:date="2018-08-28T10:46:00Z">
        <w:r w:rsidR="001832BA">
          <w:t xml:space="preserve"> w</w:t>
        </w:r>
      </w:ins>
      <w:r w:rsidR="0090344A">
        <w:t xml:space="preserve">ould allow </w:t>
      </w:r>
      <w:del w:id="65" w:author="Hayward, Rodney (Rod)" w:date="2018-08-28T10:46:00Z">
        <w:r w:rsidR="0090344A" w:rsidDel="001832BA">
          <w:delText xml:space="preserve">time for </w:delText>
        </w:r>
      </w:del>
      <w:r w:rsidR="0090344A">
        <w:t xml:space="preserve">completing </w:t>
      </w:r>
      <w:ins w:id="66" w:author="Hayward, Rodney (Rod)" w:date="2018-08-28T10:47:00Z">
        <w:r w:rsidR="001832BA">
          <w:t xml:space="preserve">as many as 5 </w:t>
        </w:r>
      </w:ins>
      <w:del w:id="67" w:author="Hayward, Rodney (Rod)" w:date="2018-08-28T10:47:00Z">
        <w:r w:rsidR="0090344A" w:rsidDel="001832BA">
          <w:delText xml:space="preserve">2-10 </w:delText>
        </w:r>
      </w:del>
      <w:r w:rsidR="0090344A">
        <w:t>additional clinical alerts (</w:t>
      </w:r>
      <w:ins w:id="68" w:author="Hayward, Rodney (Rod)" w:date="2018-08-28T10:47:00Z">
        <w:r w:rsidR="001832BA">
          <w:t>up to 10 more for older men</w:t>
        </w:r>
      </w:ins>
      <w:del w:id="69" w:author="Hayward, Rodney (Rod)" w:date="2018-08-28T10:47:00Z">
        <w:r w:rsidR="0090344A" w:rsidDel="001832BA">
          <w:delText>depending on baseline efficiency</w:delText>
        </w:r>
      </w:del>
      <w:r w:rsidR="0090344A">
        <w:t>)</w:t>
      </w:r>
      <w:del w:id="70" w:author="Hayward, Rodney (Rod)" w:date="2018-08-28T10:47:00Z">
        <w:r w:rsidR="0090344A" w:rsidDel="001832BA">
          <w:delText xml:space="preserve"> </w:delText>
        </w:r>
        <w:r w:rsidR="00695C80" w:rsidDel="001832BA">
          <w:delText xml:space="preserve">– </w:delText>
        </w:r>
        <w:r w:rsidR="0090344A" w:rsidDel="001832BA">
          <w:delText xml:space="preserve">and </w:delText>
        </w:r>
        <w:r w:rsidR="00695C80" w:rsidDel="001832BA">
          <w:delText xml:space="preserve">could </w:delText>
        </w:r>
        <w:r w:rsidR="0090344A" w:rsidDel="001832BA">
          <w:delText xml:space="preserve">take </w:delText>
        </w:r>
        <w:r w:rsidR="000E7C9A" w:rsidDel="001832BA">
          <w:delText>a PCP</w:delText>
        </w:r>
        <w:r w:rsidR="0090344A" w:rsidDel="001832BA">
          <w:delText xml:space="preserve"> from failure to superstar on </w:delText>
        </w:r>
        <w:r w:rsidR="00695C80" w:rsidDel="001832BA">
          <w:delText>c</w:delText>
        </w:r>
        <w:r w:rsidR="000E7C9A" w:rsidDel="001832BA">
          <w:delText>linical performance report cards</w:delText>
        </w:r>
      </w:del>
      <w:ins w:id="71" w:author="Burke, James" w:date="2018-08-29T07:32:00Z">
        <w:r w:rsidR="00E547FF">
          <w:t>?</w:t>
        </w:r>
      </w:ins>
      <w:del w:id="72" w:author="Burke, James" w:date="2018-08-29T07:32:00Z">
        <w:r w:rsidR="0009578B" w:rsidDel="00E547FF">
          <w:delText>.</w:delText>
        </w:r>
      </w:del>
      <w:r w:rsidR="00754BF5">
        <w:t xml:space="preserve"> </w:t>
      </w:r>
    </w:p>
    <w:p w14:paraId="14908976" w14:textId="42B3B5B5" w:rsidR="0009578B" w:rsidRDefault="00425B9F" w:rsidP="00484D0B">
      <w:r>
        <w:tab/>
      </w:r>
      <w:del w:id="73" w:author="Burke, James" w:date="2018-08-29T07:43:00Z">
        <w:r w:rsidR="0090344A" w:rsidDel="00FF7861">
          <w:delText xml:space="preserve">The </w:delText>
        </w:r>
      </w:del>
      <w:ins w:id="74" w:author="Burke, James" w:date="2018-08-29T07:43:00Z">
        <w:r w:rsidR="00FF7861">
          <w:t xml:space="preserve">In spite of these vast untapped </w:t>
        </w:r>
      </w:ins>
      <w:ins w:id="75" w:author="Burke, James" w:date="2018-08-29T07:44:00Z">
        <w:r w:rsidR="00FF7861">
          <w:t xml:space="preserve">reservoirs of time, </w:t>
        </w:r>
      </w:ins>
      <w:del w:id="76" w:author="Burke, James" w:date="2018-08-29T07:50:00Z">
        <w:r w:rsidR="00DA2AEC" w:rsidDel="008301DC">
          <w:delText>impact</w:delText>
        </w:r>
        <w:r w:rsidR="0090344A" w:rsidDel="008301DC">
          <w:delText xml:space="preserve"> of </w:delText>
        </w:r>
      </w:del>
      <w:r w:rsidR="00D955CD">
        <w:t>PCP</w:t>
      </w:r>
      <w:del w:id="77" w:author="Burke, James" w:date="2018-08-29T07:50:00Z">
        <w:r w:rsidR="00D955CD" w:rsidDel="008301DC">
          <w:delText xml:space="preserve"> </w:delText>
        </w:r>
      </w:del>
      <w:ins w:id="78" w:author="Burke, James" w:date="2018-08-29T07:50:00Z">
        <w:r w:rsidR="008301DC">
          <w:t xml:space="preserve">s never stop </w:t>
        </w:r>
      </w:ins>
      <w:ins w:id="79" w:author="Burke, James" w:date="2018-08-29T07:51:00Z">
        <w:r w:rsidR="008301DC">
          <w:t xml:space="preserve">simpering about </w:t>
        </w:r>
      </w:ins>
      <w:ins w:id="80" w:author="Burke, James" w:date="2018-08-29T07:53:00Z">
        <w:r w:rsidR="008301DC">
          <w:t xml:space="preserve">the </w:t>
        </w:r>
      </w:ins>
      <w:ins w:id="81" w:author="Burke, James" w:date="2018-08-29T07:51:00Z">
        <w:r w:rsidR="008301DC">
          <w:t xml:space="preserve">time </w:t>
        </w:r>
      </w:ins>
      <w:del w:id="82" w:author="Burke, James" w:date="2018-08-29T07:51:00Z">
        <w:r w:rsidR="00D955CD" w:rsidDel="008301DC">
          <w:delText xml:space="preserve">laziness </w:delText>
        </w:r>
        <w:r w:rsidR="00DA2AEC" w:rsidDel="008301DC">
          <w:delText>is arguably</w:delText>
        </w:r>
        <w:r w:rsidR="0090344A" w:rsidDel="008301DC">
          <w:delText xml:space="preserve"> </w:delText>
        </w:r>
        <w:r w:rsidR="00DA2AEC" w:rsidDel="008301DC">
          <w:delText>largest</w:delText>
        </w:r>
        <w:r w:rsidR="0090344A" w:rsidDel="008301DC">
          <w:delText xml:space="preserve"> in the domain of </w:delText>
        </w:r>
      </w:del>
      <w:ins w:id="83" w:author="Burke, James" w:date="2018-08-29T07:51:00Z">
        <w:r w:rsidR="008301DC">
          <w:t xml:space="preserve">needed for </w:t>
        </w:r>
      </w:ins>
      <w:r w:rsidR="0090344A">
        <w:t xml:space="preserve">shared decision making </w:t>
      </w:r>
      <w:r w:rsidR="0058324B">
        <w:t xml:space="preserve">(SDM) </w:t>
      </w:r>
      <w:r w:rsidR="0090344A">
        <w:t>for p</w:t>
      </w:r>
      <w:r w:rsidR="004D4B6C">
        <w:t>reventive care</w:t>
      </w:r>
      <w:ins w:id="84" w:author="Burke, James" w:date="2018-08-29T07:53:00Z">
        <w:r w:rsidR="008301DC">
          <w:t xml:space="preserve"> — ironic given </w:t>
        </w:r>
      </w:ins>
      <w:ins w:id="85" w:author="Burke, James" w:date="2018-08-29T07:55:00Z">
        <w:r w:rsidR="008301DC">
          <w:t xml:space="preserve">that the only thing lazier than a PCP facing SDM is </w:t>
        </w:r>
      </w:ins>
      <w:ins w:id="86" w:author="Burke, James" w:date="2018-08-29T08:06:00Z">
        <w:r w:rsidR="00C7053A">
          <w:t xml:space="preserve">a </w:t>
        </w:r>
        <w:commentRangeStart w:id="87"/>
        <w:r w:rsidR="00C7053A">
          <w:t xml:space="preserve">koala </w:t>
        </w:r>
        <w:commentRangeEnd w:id="87"/>
        <w:r w:rsidR="00C7053A">
          <w:rPr>
            <w:rStyle w:val="CommentReference"/>
          </w:rPr>
          <w:commentReference w:id="87"/>
        </w:r>
        <w:r w:rsidR="00C7053A">
          <w:t>(did you know that koalas sleep up to 22 hours per day?)</w:t>
        </w:r>
      </w:ins>
      <w:ins w:id="88" w:author="Burke, James" w:date="2018-08-29T07:55:00Z">
        <w:r w:rsidR="008301DC">
          <w:t>...</w:t>
        </w:r>
      </w:ins>
      <w:r w:rsidR="0090344A">
        <w:t>.</w:t>
      </w:r>
      <w:r w:rsidR="004D4B6C">
        <w:t xml:space="preserve"> </w:t>
      </w:r>
      <w:del w:id="89" w:author="Burke, James" w:date="2018-08-29T07:56:00Z">
        <w:r w:rsidR="0080592B" w:rsidDel="008301DC">
          <w:delText xml:space="preserve">Numerous studies </w:delText>
        </w:r>
        <w:r w:rsidR="00DE41F2" w:rsidDel="008301DC">
          <w:delText>document</w:delText>
        </w:r>
        <w:r w:rsidR="0080592B" w:rsidDel="008301DC">
          <w:delText xml:space="preserve"> clinician</w:delText>
        </w:r>
        <w:r w:rsidR="00463288" w:rsidDel="008301DC">
          <w:delText>’</w:delText>
        </w:r>
        <w:r w:rsidR="0080592B" w:rsidDel="008301DC">
          <w:delText xml:space="preserve">s grousing about the lack of time for shared decision-making </w:delText>
        </w:r>
      </w:del>
      <w:r w:rsidR="0080592B">
        <w:t xml:space="preserve">[refs]. </w:t>
      </w:r>
      <w:r w:rsidR="008A1052">
        <w:t xml:space="preserve">A recent study reported that PCPs gave an average of only 59 seconds to </w:t>
      </w:r>
      <w:r w:rsidR="0058324B">
        <w:t>SDM</w:t>
      </w:r>
      <w:r w:rsidR="008A1052">
        <w:t xml:space="preserve"> for lung cancer screening</w:t>
      </w:r>
      <w:ins w:id="90" w:author="Hayward, Rodney (Rod)" w:date="2018-08-28T13:41:00Z">
        <w:r w:rsidR="00484D0B">
          <w:t>, despite experts knowing that 5 minutes is the absolute minimum</w:t>
        </w:r>
      </w:ins>
      <w:r w:rsidR="008A1052">
        <w:t xml:space="preserve"> [</w:t>
      </w:r>
      <w:commentRangeStart w:id="91"/>
      <w:r w:rsidR="008A1052">
        <w:t>ref</w:t>
      </w:r>
      <w:commentRangeEnd w:id="91"/>
      <w:r w:rsidR="00FF7861">
        <w:rPr>
          <w:rStyle w:val="CommentReference"/>
        </w:rPr>
        <w:commentReference w:id="91"/>
      </w:r>
      <w:r w:rsidR="008A1052">
        <w:t xml:space="preserve">]. </w:t>
      </w:r>
      <w:del w:id="92" w:author="Hayward, Rodney (Rod)" w:date="2018-08-28T10:50:00Z">
        <w:r w:rsidR="0080592B" w:rsidDel="001832BA">
          <w:delText xml:space="preserve">Even more studies document </w:delText>
        </w:r>
      </w:del>
      <w:r w:rsidR="008A1052">
        <w:t>PCP</w:t>
      </w:r>
      <w:ins w:id="93" w:author="Hayward, Rodney (Rod)" w:date="2018-08-28T10:50:00Z">
        <w:del w:id="94" w:author="Hayward, Rodney (Rod) [2]" w:date="2018-08-28T16:57:00Z">
          <w:r w:rsidR="001832BA" w:rsidDel="00AB39EB">
            <w:delText>’</w:delText>
          </w:r>
        </w:del>
        <w:r w:rsidR="001832BA">
          <w:t>s even</w:t>
        </w:r>
      </w:ins>
      <w:r w:rsidR="008A1052">
        <w:t xml:space="preserve"> grumbl</w:t>
      </w:r>
      <w:ins w:id="95" w:author="Hayward, Rodney (Rod)" w:date="2018-08-28T10:50:00Z">
        <w:r w:rsidR="001832BA">
          <w:t>e</w:t>
        </w:r>
      </w:ins>
      <w:del w:id="96" w:author="Hayward, Rodney (Rod)" w:date="2018-08-28T10:50:00Z">
        <w:r w:rsidR="008A1052" w:rsidDel="001832BA">
          <w:delText>ing</w:delText>
        </w:r>
      </w:del>
      <w:r w:rsidR="008A1052">
        <w:t xml:space="preserve"> about a lack of time for deliver</w:t>
      </w:r>
      <w:r w:rsidR="00EB7C44">
        <w:t>ing</w:t>
      </w:r>
      <w:r w:rsidR="008A1052">
        <w:t xml:space="preserve"> basic</w:t>
      </w:r>
      <w:r w:rsidR="0080592B">
        <w:t xml:space="preserve"> preventive care</w:t>
      </w:r>
      <w:r w:rsidR="008A1052">
        <w:t xml:space="preserve"> to </w:t>
      </w:r>
      <w:ins w:id="97" w:author="Hayward, Rodney (Rod)" w:date="2018-08-28T10:50:00Z">
        <w:r w:rsidR="001832BA">
          <w:t xml:space="preserve">their panels </w:t>
        </w:r>
        <w:r w:rsidR="001832BA" w:rsidRPr="001832BA">
          <w:rPr>
            <w:i/>
            <w:rPrChange w:id="98" w:author="Hayward, Rodney (Rod)" w:date="2018-08-28T10:51:00Z">
              <w:rPr/>
            </w:rPrChange>
          </w:rPr>
          <w:t>without</w:t>
        </w:r>
      </w:ins>
      <w:ins w:id="99" w:author="Hayward, Rodney (Rod)" w:date="2018-08-28T10:51:00Z">
        <w:r w:rsidR="001832BA">
          <w:t xml:space="preserve"> SDM</w:t>
        </w:r>
      </w:ins>
      <w:del w:id="100" w:author="Hayward, Rodney (Rod)" w:date="2018-08-28T10:51:00Z">
        <w:r w:rsidR="008A1052" w:rsidDel="001832BA">
          <w:delText>a population</w:delText>
        </w:r>
      </w:del>
      <w:r w:rsidR="008A1052">
        <w:t xml:space="preserve"> [ref]. Yet</w:t>
      </w:r>
      <w:r w:rsidR="001D5D92">
        <w:t>, few</w:t>
      </w:r>
      <w:r w:rsidR="008A1052">
        <w:t xml:space="preserve"> studies have </w:t>
      </w:r>
      <w:r w:rsidR="001D5D92">
        <w:t xml:space="preserve">examined the </w:t>
      </w:r>
      <w:r w:rsidR="00EB7C44">
        <w:t>basis</w:t>
      </w:r>
      <w:r w:rsidR="001D5D92">
        <w:t xml:space="preserve"> for </w:t>
      </w:r>
      <w:r w:rsidR="00EB7C44">
        <w:t xml:space="preserve">these </w:t>
      </w:r>
      <w:r w:rsidR="001D5D92">
        <w:t>whimpering protestations</w:t>
      </w:r>
      <w:del w:id="101" w:author="Hayward, Rodney (Rod)" w:date="2018-08-28T10:51:00Z">
        <w:r w:rsidR="001D5D92" w:rsidDel="001832BA">
          <w:delText xml:space="preserve"> about lack of time</w:delText>
        </w:r>
      </w:del>
      <w:r w:rsidR="001D5D92">
        <w:t xml:space="preserve">. </w:t>
      </w:r>
      <w:r w:rsidR="00DE41F2">
        <w:t xml:space="preserve">One study estimated </w:t>
      </w:r>
      <w:r w:rsidR="00463288">
        <w:t xml:space="preserve">needing </w:t>
      </w:r>
      <w:r w:rsidR="00DA2AEC">
        <w:t xml:space="preserve">an average of </w:t>
      </w:r>
      <w:r w:rsidR="00DE41F2">
        <w:t xml:space="preserve">7.4 hours per working day to deliver all high-priority preventive services to a typical patient panel [ref]. This number looks </w:t>
      </w:r>
      <w:r w:rsidR="00DA2AEC">
        <w:t xml:space="preserve">large until one realizes that </w:t>
      </w:r>
      <w:del w:id="102" w:author="Hayward, Rodney (Rod)" w:date="2018-08-28T10:52:00Z">
        <w:r w:rsidR="00DA2AEC" w:rsidDel="001832BA">
          <w:delText xml:space="preserve">the </w:delText>
        </w:r>
      </w:del>
      <w:ins w:id="103" w:author="Hayward, Rodney (Rod)" w:date="2018-08-28T10:52:00Z">
        <w:r w:rsidR="001832BA">
          <w:t xml:space="preserve">one </w:t>
        </w:r>
      </w:ins>
      <w:r w:rsidR="00DA2AEC">
        <w:t xml:space="preserve">working day is </w:t>
      </w:r>
      <w:ins w:id="104" w:author="Hayward, Rodney (Rod)" w:date="2018-08-28T10:52:00Z">
        <w:r w:rsidR="001832BA">
          <w:t xml:space="preserve">such </w:t>
        </w:r>
      </w:ins>
      <w:del w:id="105" w:author="Hayward, Rodney (Rod)" w:date="2018-08-28T10:52:00Z">
        <w:r w:rsidR="00DA2AEC" w:rsidDel="001832BA">
          <w:delText xml:space="preserve">only </w:delText>
        </w:r>
      </w:del>
      <w:r w:rsidR="00DA2AEC">
        <w:t xml:space="preserve">a </w:t>
      </w:r>
      <w:ins w:id="106" w:author="Hayward, Rodney (Rod)" w:date="2018-08-28T10:52:00Z">
        <w:r w:rsidR="001832BA">
          <w:t xml:space="preserve">tiny slice </w:t>
        </w:r>
      </w:ins>
      <w:del w:id="107" w:author="Hayward, Rodney (Rod)" w:date="2018-08-28T10:52:00Z">
        <w:r w:rsidR="00DA2AEC" w:rsidDel="001832BA">
          <w:delText>small p</w:delText>
        </w:r>
        <w:r w:rsidR="00823F41" w:rsidDel="001832BA">
          <w:delText>art</w:delText>
        </w:r>
        <w:r w:rsidR="00DA2AEC" w:rsidDel="001832BA">
          <w:delText xml:space="preserve"> </w:delText>
        </w:r>
      </w:del>
      <w:r w:rsidR="00DA2AEC">
        <w:t xml:space="preserve">of </w:t>
      </w:r>
      <w:ins w:id="108" w:author="Hayward, Rodney (Rod)" w:date="2018-08-28T10:52:00Z">
        <w:r w:rsidR="001832BA">
          <w:t>a</w:t>
        </w:r>
      </w:ins>
      <w:del w:id="109" w:author="Hayward, Rodney (Rod)" w:date="2018-08-28T10:52:00Z">
        <w:r w:rsidR="00DA2AEC" w:rsidDel="001832BA">
          <w:delText>the</w:delText>
        </w:r>
      </w:del>
      <w:r w:rsidR="00DA2AEC">
        <w:t xml:space="preserve"> P</w:t>
      </w:r>
      <w:r w:rsidR="00DE41F2">
        <w:t>CP’</w:t>
      </w:r>
      <w:r w:rsidR="00DA2AEC">
        <w:t xml:space="preserve">s </w:t>
      </w:r>
      <w:del w:id="110" w:author="Hayward, Rodney (Rod)" w:date="2018-08-28T10:52:00Z">
        <w:r w:rsidR="00DA2AEC" w:rsidDel="001832BA">
          <w:delText xml:space="preserve">total </w:delText>
        </w:r>
      </w:del>
      <w:r w:rsidR="00DA2AEC">
        <w:t xml:space="preserve">time </w:t>
      </w:r>
      <w:ins w:id="111" w:author="Hayward, Rodney (Rod)" w:date="2018-08-28T10:52:00Z">
        <w:r w:rsidR="001832BA">
          <w:t>on the planet</w:t>
        </w:r>
      </w:ins>
      <w:ins w:id="112" w:author="Hayward, Rodney (Rod) [2]" w:date="2018-08-28T16:58:00Z">
        <w:r w:rsidR="00AB39EB">
          <w:t>.</w:t>
        </w:r>
      </w:ins>
      <w:del w:id="113" w:author="Hayward, Rodney (Rod)" w:date="2018-08-28T10:52:00Z">
        <w:r w:rsidR="00DA2AEC" w:rsidDel="001832BA">
          <w:delText>alive, all of which is available for delivering preventive care</w:delText>
        </w:r>
      </w:del>
      <w:del w:id="114" w:author="Burke, James" w:date="2018-08-29T07:27:00Z">
        <w:r w:rsidR="00DA2AEC" w:rsidDel="000B5407">
          <w:delText>.</w:delText>
        </w:r>
      </w:del>
      <w:r w:rsidR="00DA2AEC">
        <w:t xml:space="preserve"> </w:t>
      </w:r>
      <w:del w:id="115" w:author="Hayward, Rodney (Rod)" w:date="2018-08-28T10:53:00Z">
        <w:r w:rsidR="00DA2AEC" w:rsidDel="001832BA">
          <w:delText>It is possible that c</w:delText>
        </w:r>
      </w:del>
      <w:ins w:id="116" w:author="Hayward, Rodney (Rod)" w:date="2018-08-28T10:53:00Z">
        <w:r w:rsidR="001832BA">
          <w:t>C</w:t>
        </w:r>
      </w:ins>
      <w:r w:rsidR="00DA2AEC">
        <w:t>utting back on weekend naps could solve the problem entirely!</w:t>
      </w:r>
      <w:r w:rsidR="00DE41F2">
        <w:t xml:space="preserve"> </w:t>
      </w:r>
      <w:r w:rsidR="001D5D92">
        <w:t xml:space="preserve">Careful review of what we know about </w:t>
      </w:r>
      <w:r w:rsidR="00DA2AEC">
        <w:t>the</w:t>
      </w:r>
      <w:r w:rsidR="001D5D92">
        <w:t xml:space="preserve"> </w:t>
      </w:r>
      <w:r w:rsidR="00DE41F2">
        <w:t>daily lives</w:t>
      </w:r>
      <w:r w:rsidR="00DA2AEC">
        <w:t xml:space="preserve"> of PCPs</w:t>
      </w:r>
      <w:r w:rsidR="001D5D92">
        <w:t xml:space="preserve"> is the only way to tell whether</w:t>
      </w:r>
      <w:del w:id="117" w:author="Hayward, Rodney (Rod)" w:date="2018-08-28T10:53:00Z">
        <w:r w:rsidR="001D5D92" w:rsidDel="001832BA">
          <w:delText xml:space="preserve"> or not</w:delText>
        </w:r>
      </w:del>
      <w:r w:rsidR="001D5D92">
        <w:t xml:space="preserve">, as we suspect, </w:t>
      </w:r>
      <w:r w:rsidR="00EB7C44">
        <w:t>these</w:t>
      </w:r>
      <w:r w:rsidR="00DA2AEC">
        <w:t xml:space="preserve"> </w:t>
      </w:r>
      <w:ins w:id="118" w:author="Hayward, Rodney (Rod)" w:date="2018-08-28T10:54:00Z">
        <w:r w:rsidR="001832BA">
          <w:t>time-</w:t>
        </w:r>
      </w:ins>
      <w:ins w:id="119" w:author="Hayward, Rodney (Rod) [2]" w:date="2018-08-28T16:58:00Z">
        <w:r w:rsidR="00AB39EB">
          <w:t>deprived</w:t>
        </w:r>
      </w:ins>
      <w:ins w:id="120" w:author="Hayward, Rodney (Rod)" w:date="2018-08-28T10:54:00Z">
        <w:r w:rsidR="001832BA">
          <w:t xml:space="preserve"> </w:t>
        </w:r>
      </w:ins>
      <w:r w:rsidR="00ED5D3E">
        <w:t>grievances</w:t>
      </w:r>
      <w:r w:rsidR="001D5D92">
        <w:t xml:space="preserve"> </w:t>
      </w:r>
      <w:del w:id="121" w:author="Hayward, Rodney (Rod)" w:date="2018-08-28T10:54:00Z">
        <w:r w:rsidR="00DE41F2" w:rsidDel="001832BA">
          <w:delText xml:space="preserve">about </w:delText>
        </w:r>
        <w:r w:rsidR="00EB7C44" w:rsidDel="001832BA">
          <w:delText xml:space="preserve">a </w:delText>
        </w:r>
      </w:del>
      <w:r w:rsidR="00EB7C44">
        <w:t xml:space="preserve">lack </w:t>
      </w:r>
      <w:ins w:id="122" w:author="Hayward, Rodney (Rod)" w:date="2018-08-28T10:54:00Z">
        <w:r w:rsidR="001832BA">
          <w:t>credence</w:t>
        </w:r>
      </w:ins>
      <w:del w:id="123" w:author="Hayward, Rodney (Rod)" w:date="2018-08-28T13:18:00Z">
        <w:r w:rsidR="00EB7C44" w:rsidDel="00E80DB8">
          <w:delText xml:space="preserve">of </w:delText>
        </w:r>
        <w:r w:rsidR="00DE41F2" w:rsidDel="00E80DB8">
          <w:delText xml:space="preserve">time </w:delText>
        </w:r>
        <w:r w:rsidR="00EB7C44" w:rsidDel="00E80DB8">
          <w:delText>serve only to</w:delText>
        </w:r>
        <w:r w:rsidR="001D5D92" w:rsidDel="00E80DB8">
          <w:delText xml:space="preserve"> </w:delText>
        </w:r>
        <w:r w:rsidR="00EB7C44" w:rsidDel="00E80DB8">
          <w:delText>shield</w:delText>
        </w:r>
        <w:r w:rsidR="00823F41" w:rsidDel="00E80DB8">
          <w:delText xml:space="preserve"> a</w:delText>
        </w:r>
        <w:r w:rsidR="00ED5D3E" w:rsidDel="00E80DB8">
          <w:delText xml:space="preserve"> </w:delText>
        </w:r>
        <w:r w:rsidR="00EB7C44" w:rsidDel="00E80DB8">
          <w:delText>disturbing truth</w:delText>
        </w:r>
        <w:r w:rsidR="00823F41" w:rsidDel="00E80DB8">
          <w:delText>:</w:delText>
        </w:r>
      </w:del>
      <w:ins w:id="124" w:author="Burke, James" w:date="2018-08-29T07:58:00Z">
        <w:r w:rsidR="00E41657">
          <w:t>.</w:t>
        </w:r>
      </w:ins>
      <w:ins w:id="125" w:author="Hayward, Rodney (Rod)" w:date="2018-08-28T13:18:00Z">
        <w:del w:id="126" w:author="Burke, James" w:date="2018-08-29T07:58:00Z">
          <w:r w:rsidR="00E80DB8" w:rsidDel="00E41657">
            <w:delText>;</w:delText>
          </w:r>
        </w:del>
      </w:ins>
      <w:r w:rsidR="00ED5D3E">
        <w:t xml:space="preserve"> </w:t>
      </w:r>
      <w:ins w:id="127" w:author="Hayward, Rodney (Rod)" w:date="2018-08-28T13:18:00Z">
        <w:del w:id="128" w:author="Burke, James" w:date="2018-08-29T07:58:00Z">
          <w:r w:rsidR="00E80DB8" w:rsidDel="00E41657">
            <w:delText>in truth</w:delText>
          </w:r>
        </w:del>
      </w:ins>
      <w:ins w:id="129" w:author="Burke, James" w:date="2018-08-29T07:59:00Z">
        <w:r w:rsidR="00E41657">
          <w:t xml:space="preserve">So, </w:t>
        </w:r>
      </w:ins>
      <w:ins w:id="130" w:author="Burke, James" w:date="2018-08-29T08:00:00Z">
        <w:r w:rsidR="00E41657">
          <w:t xml:space="preserve">following in the long tradition of </w:t>
        </w:r>
      </w:ins>
      <w:ins w:id="131" w:author="Burke, James" w:date="2018-08-29T08:01:00Z">
        <w:r w:rsidR="00E41657">
          <w:t xml:space="preserve">abusive management, </w:t>
        </w:r>
      </w:ins>
      <w:ins w:id="132" w:author="Burke, James" w:date="2018-08-29T08:00:00Z">
        <w:r w:rsidR="00E41657">
          <w:t xml:space="preserve">we commissioned a study to quantify </w:t>
        </w:r>
      </w:ins>
      <w:ins w:id="133" w:author="Burke, James" w:date="2018-08-29T07:58:00Z">
        <w:r w:rsidR="00E41657">
          <w:t xml:space="preserve"> </w:t>
        </w:r>
      </w:ins>
      <w:ins w:id="134" w:author="Burke, James" w:date="2018-08-29T08:01:00Z">
        <w:r w:rsidR="00E41657">
          <w:t xml:space="preserve">what we already know — that </w:t>
        </w:r>
      </w:ins>
      <w:ins w:id="135" w:author="Hayward, Rodney (Rod)" w:date="2018-08-28T13:18:00Z">
        <w:del w:id="136" w:author="Burke, James" w:date="2018-08-29T07:58:00Z">
          <w:r w:rsidR="00E80DB8" w:rsidDel="00E41657">
            <w:delText>,</w:delText>
          </w:r>
        </w:del>
        <w:del w:id="137" w:author="Burke, James" w:date="2018-08-29T08:01:00Z">
          <w:r w:rsidR="00E80DB8" w:rsidDel="00E41657">
            <w:delText xml:space="preserve"> </w:delText>
          </w:r>
        </w:del>
      </w:ins>
      <w:r w:rsidR="00EB7C44">
        <w:t>PCPs</w:t>
      </w:r>
      <w:r w:rsidR="00ED5D3E">
        <w:t xml:space="preserve"> </w:t>
      </w:r>
      <w:del w:id="138" w:author="Hayward, Rodney (Rod)" w:date="2018-08-28T13:18:00Z">
        <w:r w:rsidR="00ED5D3E" w:rsidDel="00E80DB8">
          <w:delText>spend</w:delText>
        </w:r>
        <w:r w:rsidR="001D5D92" w:rsidDel="00E80DB8">
          <w:delText xml:space="preserve"> </w:delText>
        </w:r>
      </w:del>
      <w:ins w:id="139" w:author="Hayward, Rodney (Rod)" w:date="2018-08-28T13:18:00Z">
        <w:r w:rsidR="00E80DB8">
          <w:t xml:space="preserve">have </w:t>
        </w:r>
      </w:ins>
      <w:r w:rsidR="00ED5D3E">
        <w:t>vast amounts of time</w:t>
      </w:r>
      <w:r w:rsidR="00DE41F2">
        <w:t xml:space="preserve"> </w:t>
      </w:r>
      <w:ins w:id="140" w:author="Hayward, Rodney (Rod)" w:date="2018-08-28T13:18:00Z">
        <w:r w:rsidR="00E80DB8">
          <w:t xml:space="preserve">for </w:t>
        </w:r>
      </w:ins>
      <w:r w:rsidR="00DA2AEC">
        <w:t xml:space="preserve">thumb </w:t>
      </w:r>
      <w:r w:rsidR="00DE41F2">
        <w:t>twiddling.</w:t>
      </w:r>
    </w:p>
    <w:p w14:paraId="22992163" w14:textId="1FE6006C" w:rsidR="00611D2B" w:rsidRDefault="00D955CD" w:rsidP="00611D2B">
      <w:r>
        <w:tab/>
        <w:t>At a moment</w:t>
      </w:r>
      <w:r w:rsidR="00ED5D3E">
        <w:t xml:space="preserve"> when </w:t>
      </w:r>
      <w:del w:id="141" w:author="Hayward, Rodney (Rod)" w:date="2018-08-28T13:38:00Z">
        <w:r w:rsidR="00ED5D3E" w:rsidDel="00484D0B">
          <w:delText xml:space="preserve">the list of tasks </w:delText>
        </w:r>
        <w:r w:rsidR="00EB7C44" w:rsidDel="00484D0B">
          <w:delText>waiting</w:delText>
        </w:r>
        <w:r w:rsidR="00ED5D3E" w:rsidDel="00484D0B">
          <w:delText xml:space="preserve"> to be </w:delText>
        </w:r>
        <w:r w:rsidR="00823F41" w:rsidDel="00484D0B">
          <w:delText>piled</w:delText>
        </w:r>
        <w:r w:rsidR="00994427" w:rsidDel="00484D0B">
          <w:delText xml:space="preserve"> o</w:delText>
        </w:r>
        <w:r w:rsidR="00ED5D3E" w:rsidDel="00484D0B">
          <w:delText xml:space="preserve">nto the </w:delText>
        </w:r>
      </w:del>
      <w:r w:rsidR="00ED5D3E">
        <w:t>PCP</w:t>
      </w:r>
      <w:ins w:id="142" w:author="Hayward, Rodney (Rod)" w:date="2018-08-28T13:42:00Z">
        <w:r w:rsidR="00484D0B">
          <w:t>s</w:t>
        </w:r>
      </w:ins>
      <w:r w:rsidR="00ED5D3E">
        <w:t xml:space="preserve"> </w:t>
      </w:r>
      <w:ins w:id="143" w:author="Hayward, Rodney (Rod)" w:date="2018-08-28T13:42:00Z">
        <w:r w:rsidR="00484D0B">
          <w:t xml:space="preserve">are shirking </w:t>
        </w:r>
      </w:ins>
      <w:ins w:id="144" w:author="Hayward, Rodney (Rod)" w:date="2018-08-28T13:38:00Z">
        <w:r w:rsidR="00484D0B">
          <w:t xml:space="preserve">their </w:t>
        </w:r>
      </w:ins>
      <w:ins w:id="145" w:author="Hayward, Rodney (Rod)" w:date="2018-08-28T13:39:00Z">
        <w:r w:rsidR="00484D0B">
          <w:t>responsibilities</w:t>
        </w:r>
      </w:ins>
      <w:ins w:id="146" w:author="Hayward, Rodney (Rod)" w:date="2018-08-28T13:38:00Z">
        <w:r w:rsidR="00484D0B">
          <w:t xml:space="preserve"> </w:t>
        </w:r>
      </w:ins>
      <w:ins w:id="147" w:author="Hayward, Rodney (Rod)" w:date="2018-08-28T13:42:00Z">
        <w:r w:rsidR="00484D0B">
          <w:t xml:space="preserve">and </w:t>
        </w:r>
      </w:ins>
      <w:ins w:id="148" w:author="Hayward, Rodney (Rod)" w:date="2018-08-28T13:39:00Z">
        <w:r w:rsidR="00484D0B">
          <w:t>grumping that their overloads are unreasonable</w:t>
        </w:r>
      </w:ins>
      <w:ins w:id="149" w:author="Hayward, Rodney (Rod) [2]" w:date="2018-08-28T16:59:00Z">
        <w:r w:rsidR="00AB39EB">
          <w:t xml:space="preserve"> more</w:t>
        </w:r>
      </w:ins>
      <w:ins w:id="150" w:author="Hayward, Rodney (Rod) [2]" w:date="2018-08-28T17:00:00Z">
        <w:r w:rsidR="00AB39EB">
          <w:t xml:space="preserve"> from them</w:t>
        </w:r>
      </w:ins>
      <w:del w:id="151" w:author="Hayward, Rodney (Rod)" w:date="2018-08-28T13:39:00Z">
        <w:r w:rsidR="00ED5D3E" w:rsidDel="00484D0B">
          <w:delText xml:space="preserve">workday </w:delText>
        </w:r>
        <w:r w:rsidR="00EB7C44" w:rsidDel="00484D0B">
          <w:delText xml:space="preserve">is growing – </w:delText>
        </w:r>
        <w:r w:rsidR="00A96205" w:rsidDel="00484D0B">
          <w:delText xml:space="preserve">and </w:delText>
        </w:r>
        <w:r w:rsidR="00EB7C44" w:rsidDel="00484D0B">
          <w:delText>while</w:delText>
        </w:r>
        <w:r w:rsidR="00ED5D3E" w:rsidDel="00484D0B">
          <w:delText xml:space="preserve"> PCPs</w:delText>
        </w:r>
        <w:r w:rsidDel="00484D0B">
          <w:delText xml:space="preserve"> are falling further behind on </w:delText>
        </w:r>
        <w:r w:rsidR="00A96205" w:rsidDel="00484D0B">
          <w:delText xml:space="preserve">the </w:delText>
        </w:r>
        <w:r w:rsidR="000E7C9A" w:rsidDel="00484D0B">
          <w:delText>basic</w:delText>
        </w:r>
        <w:r w:rsidR="00A96205" w:rsidDel="00484D0B">
          <w:delText>s,</w:delText>
        </w:r>
        <w:r w:rsidR="000E7C9A" w:rsidDel="00484D0B">
          <w:delText xml:space="preserve"> </w:delText>
        </w:r>
        <w:r w:rsidR="000E7C9A" w:rsidRPr="00484D0B" w:rsidDel="00484D0B">
          <w:rPr>
            <w:highlight w:val="yellow"/>
            <w:rPrChange w:id="152" w:author="Hayward, Rodney (Rod)" w:date="2018-08-28T13:42:00Z">
              <w:rPr/>
            </w:rPrChange>
          </w:rPr>
          <w:delText xml:space="preserve">like completing </w:delText>
        </w:r>
        <w:r w:rsidRPr="00484D0B" w:rsidDel="00484D0B">
          <w:rPr>
            <w:highlight w:val="yellow"/>
            <w:rPrChange w:id="153" w:author="Hayward, Rodney (Rod)" w:date="2018-08-28T13:42:00Z">
              <w:rPr/>
            </w:rPrChange>
          </w:rPr>
          <w:delText xml:space="preserve">clinic notes </w:delText>
        </w:r>
        <w:r w:rsidR="000E7C9A" w:rsidRPr="00484D0B" w:rsidDel="00484D0B">
          <w:rPr>
            <w:highlight w:val="yellow"/>
            <w:rPrChange w:id="154" w:author="Hayward, Rodney (Rod)" w:date="2018-08-28T13:42:00Z">
              <w:rPr/>
            </w:rPrChange>
          </w:rPr>
          <w:delText xml:space="preserve">before 10pm </w:delText>
        </w:r>
        <w:r w:rsidRPr="00484D0B" w:rsidDel="00484D0B">
          <w:rPr>
            <w:highlight w:val="yellow"/>
            <w:rPrChange w:id="155" w:author="Hayward, Rodney (Rod)" w:date="2018-08-28T13:42:00Z">
              <w:rPr/>
            </w:rPrChange>
          </w:rPr>
          <w:delText>[refs]</w:delText>
        </w:r>
      </w:del>
      <w:r w:rsidR="00ED5D3E">
        <w:t xml:space="preserve"> – it has become</w:t>
      </w:r>
      <w:r>
        <w:t xml:space="preserve"> urgent to examine the daily lives of the PCP. </w:t>
      </w:r>
      <w:del w:id="156" w:author="Hayward, Rodney (Rod)" w:date="2018-08-28T13:43:00Z">
        <w:r w:rsidDel="00484D0B">
          <w:delText>A thorough</w:delText>
        </w:r>
        <w:r w:rsidR="00ED5D3E" w:rsidDel="00484D0B">
          <w:delText xml:space="preserve"> dissection</w:delText>
        </w:r>
        <w:r w:rsidDel="00484D0B">
          <w:delText xml:space="preserve"> of how </w:delText>
        </w:r>
        <w:r w:rsidR="00A96205" w:rsidDel="00484D0B">
          <w:delText>they</w:delText>
        </w:r>
        <w:r w:rsidDel="00484D0B">
          <w:delText xml:space="preserve"> spend their time could inspire innovative ways to squeeze more productivity out of the PCP schedule.</w:delText>
        </w:r>
        <w:r w:rsidRPr="00D955CD" w:rsidDel="00484D0B">
          <w:delText xml:space="preserve"> </w:delText>
        </w:r>
      </w:del>
      <w:r>
        <w:t xml:space="preserve">This study represents the first comprehensive </w:t>
      </w:r>
      <w:r w:rsidR="006D21F5">
        <w:t>analysis</w:t>
      </w:r>
      <w:r>
        <w:t xml:space="preserve"> of PCP time and demands on that time</w:t>
      </w:r>
      <w:r w:rsidR="00ED5D3E">
        <w:t xml:space="preserve">, in order to find </w:t>
      </w:r>
      <w:r w:rsidR="00A96205">
        <w:t>the untapped reservoirs needed to</w:t>
      </w:r>
      <w:r w:rsidR="006D21F5">
        <w:t xml:space="preserve"> achieve</w:t>
      </w:r>
      <w:r w:rsidR="00ED5D3E">
        <w:t xml:space="preserve"> </w:t>
      </w:r>
      <w:r w:rsidR="0058324B">
        <w:t>SDM</w:t>
      </w:r>
      <w:r w:rsidR="00ED5D3E">
        <w:t xml:space="preserve"> for </w:t>
      </w:r>
      <w:r w:rsidR="006D21F5">
        <w:t xml:space="preserve">all </w:t>
      </w:r>
      <w:r w:rsidR="00ED5D3E">
        <w:t>high</w:t>
      </w:r>
      <w:ins w:id="157" w:author="Hayward, Rodney (Rod)" w:date="2018-08-28T13:44:00Z">
        <w:r w:rsidR="00484D0B">
          <w:t>ly</w:t>
        </w:r>
      </w:ins>
      <w:del w:id="158" w:author="Hayward, Rodney (Rod)" w:date="2018-08-28T13:43:00Z">
        <w:r w:rsidR="00ED5D3E" w:rsidDel="00484D0B">
          <w:delText>-priority</w:delText>
        </w:r>
      </w:del>
      <w:ins w:id="159" w:author="Hayward, Rodney (Rod)" w:date="2018-08-28T13:43:00Z">
        <w:r w:rsidR="00484D0B">
          <w:t xml:space="preserve"> recommended</w:t>
        </w:r>
      </w:ins>
      <w:r w:rsidR="00ED5D3E">
        <w:t xml:space="preserve"> preventive services.</w:t>
      </w:r>
      <w:r w:rsidR="00796081">
        <w:tab/>
      </w:r>
    </w:p>
    <w:p w14:paraId="67A2AB01" w14:textId="77777777" w:rsidR="00611D2B" w:rsidRDefault="00611D2B" w:rsidP="00611D2B"/>
    <w:p w14:paraId="66872F9C" w14:textId="0329108B" w:rsidR="00611D2B" w:rsidRPr="00A96205" w:rsidRDefault="00611D2B" w:rsidP="00611D2B">
      <w:pPr>
        <w:rPr>
          <w:b/>
          <w:u w:val="single"/>
        </w:rPr>
      </w:pPr>
      <w:r w:rsidRPr="00A96205">
        <w:rPr>
          <w:b/>
          <w:u w:val="single"/>
        </w:rPr>
        <w:t>Methods:</w:t>
      </w:r>
    </w:p>
    <w:p w14:paraId="1E3B207A" w14:textId="7FDB2EF9" w:rsidR="00F30C92" w:rsidRDefault="00F30C92" w:rsidP="00611D2B">
      <w:pPr>
        <w:rPr>
          <w:i/>
        </w:rPr>
      </w:pPr>
      <w:r>
        <w:rPr>
          <w:i/>
        </w:rPr>
        <w:t>Overview:</w:t>
      </w:r>
    </w:p>
    <w:p w14:paraId="0E107910" w14:textId="177785EF" w:rsidR="00994427" w:rsidRDefault="00F30C92" w:rsidP="00611D2B">
      <w:r>
        <w:tab/>
      </w:r>
      <w:r w:rsidR="00994427">
        <w:t xml:space="preserve">We created a </w:t>
      </w:r>
      <w:commentRangeStart w:id="160"/>
      <w:del w:id="161" w:author="Burke, James" w:date="2018-08-29T07:27:00Z">
        <w:r w:rsidR="00994427" w:rsidDel="000B5407">
          <w:delText xml:space="preserve">Markov </w:delText>
        </w:r>
      </w:del>
      <w:ins w:id="162" w:author="Burke, James" w:date="2018-08-29T07:27:00Z">
        <w:r w:rsidR="000B5407">
          <w:t>Monte Carlo</w:t>
        </w:r>
        <w:commentRangeEnd w:id="160"/>
        <w:r w:rsidR="000B5407">
          <w:rPr>
            <w:rStyle w:val="CommentReference"/>
          </w:rPr>
          <w:commentReference w:id="160"/>
        </w:r>
        <w:r w:rsidR="000B5407">
          <w:t xml:space="preserve"> </w:t>
        </w:r>
      </w:ins>
      <w:r w:rsidR="00994427">
        <w:t>microsimulation model to examine</w:t>
      </w:r>
      <w:r w:rsidR="009F119D">
        <w:t xml:space="preserve"> the following:</w:t>
      </w:r>
      <w:r w:rsidR="00994427">
        <w:t xml:space="preserve"> </w:t>
      </w:r>
      <w:r w:rsidR="009F119D">
        <w:t xml:space="preserve">1) </w:t>
      </w:r>
      <w:del w:id="163" w:author="Hayward, Rodney (Rod)" w:date="2018-08-28T13:44:00Z">
        <w:r w:rsidR="00994427" w:rsidDel="00484D0B">
          <w:delText xml:space="preserve">the </w:delText>
        </w:r>
      </w:del>
      <w:r w:rsidR="00994427">
        <w:t xml:space="preserve">time </w:t>
      </w:r>
      <w:r w:rsidR="00994427" w:rsidRPr="009F119D">
        <w:rPr>
          <w:i/>
        </w:rPr>
        <w:t>needed</w:t>
      </w:r>
      <w:r w:rsidR="00994427">
        <w:t xml:space="preserve"> to deliver </w:t>
      </w:r>
      <w:ins w:id="164" w:author="Hayward, Rodney (Rod)" w:date="2018-08-28T13:44:00Z">
        <w:r w:rsidR="00484D0B">
          <w:t>SDM</w:t>
        </w:r>
      </w:ins>
      <w:del w:id="165" w:author="Hayward, Rodney (Rod)" w:date="2018-08-28T13:44:00Z">
        <w:r w:rsidR="00994427" w:rsidDel="00484D0B">
          <w:delText>shared decision-making</w:delText>
        </w:r>
      </w:del>
      <w:r w:rsidR="00994427">
        <w:t xml:space="preserve"> for all </w:t>
      </w:r>
      <w:del w:id="166" w:author="Hayward, Rodney (Rod)" w:date="2018-08-28T13:45:00Z">
        <w:r w:rsidR="00994427" w:rsidDel="00484D0B">
          <w:delText>high</w:delText>
        </w:r>
      </w:del>
      <w:del w:id="167" w:author="Hayward, Rodney (Rod)" w:date="2018-08-28T13:44:00Z">
        <w:r w:rsidR="00994427" w:rsidDel="00484D0B">
          <w:delText>-priority</w:delText>
        </w:r>
      </w:del>
      <w:del w:id="168" w:author="Hayward, Rodney (Rod)" w:date="2018-08-28T13:45:00Z">
        <w:r w:rsidR="00994427" w:rsidDel="00484D0B">
          <w:delText xml:space="preserve"> </w:delText>
        </w:r>
      </w:del>
      <w:r w:rsidR="00994427">
        <w:t xml:space="preserve">preventive interventions </w:t>
      </w:r>
      <w:ins w:id="169" w:author="Hayward, Rodney (Rod)" w:date="2018-08-28T13:45:00Z">
        <w:r w:rsidR="00484D0B">
          <w:t xml:space="preserve">recommended by the </w:t>
        </w:r>
      </w:ins>
      <w:ins w:id="170" w:author="Hayward, Rodney (Rod)" w:date="2018-08-28T13:46:00Z">
        <w:r w:rsidR="00484D0B">
          <w:t xml:space="preserve">generally </w:t>
        </w:r>
      </w:ins>
      <w:ins w:id="171" w:author="Hayward, Rodney (Rod)" w:date="2018-08-28T13:45:00Z">
        <w:r w:rsidR="00484D0B">
          <w:t xml:space="preserve">conservative USPSTF </w:t>
        </w:r>
      </w:ins>
      <w:r w:rsidR="009F119D">
        <w:t>to</w:t>
      </w:r>
      <w:r w:rsidR="00994427">
        <w:t xml:space="preserve"> a representative </w:t>
      </w:r>
      <w:ins w:id="172" w:author="Hayward, Rodney (Rod)" w:date="2018-08-28T13:47:00Z">
        <w:r w:rsidR="00484D0B">
          <w:t xml:space="preserve">panel of </w:t>
        </w:r>
      </w:ins>
      <w:ins w:id="173" w:author="Hayward, Rodney (Rod) [2]" w:date="2018-08-28T17:00:00Z">
        <w:r w:rsidR="00AB39EB">
          <w:t>2000</w:t>
        </w:r>
      </w:ins>
      <w:ins w:id="174" w:author="Hayward, Rodney (Rod)" w:date="2018-08-28T13:47:00Z">
        <w:r w:rsidR="00484D0B">
          <w:t xml:space="preserve"> </w:t>
        </w:r>
      </w:ins>
      <w:del w:id="175" w:author="Hayward, Rodney (Rod)" w:date="2018-08-28T13:46:00Z">
        <w:r w:rsidR="00994427" w:rsidDel="00484D0B">
          <w:delText>population</w:delText>
        </w:r>
        <w:r w:rsidR="0058324B" w:rsidDel="00484D0B">
          <w:delText xml:space="preserve"> of </w:delText>
        </w:r>
      </w:del>
      <w:r w:rsidR="0058324B">
        <w:t>patients</w:t>
      </w:r>
      <w:ins w:id="176" w:author="Burke, James" w:date="2018-08-29T07:45:00Z">
        <w:r w:rsidR="00FF7861">
          <w:t xml:space="preserve"> </w:t>
        </w:r>
      </w:ins>
      <w:ins w:id="177" w:author="Burke, James" w:date="2018-08-29T07:46:00Z">
        <w:r w:rsidR="00FF7861">
          <w:t>for a mature PCP practice</w:t>
        </w:r>
      </w:ins>
      <w:r w:rsidR="0058324B">
        <w:t>; as compared</w:t>
      </w:r>
      <w:r w:rsidR="009F119D">
        <w:t xml:space="preserve"> to 2) the</w:t>
      </w:r>
      <w:r w:rsidR="00994427">
        <w:t xml:space="preserve"> </w:t>
      </w:r>
      <w:r w:rsidR="009F119D">
        <w:t xml:space="preserve">time </w:t>
      </w:r>
      <w:r w:rsidR="00994427" w:rsidRPr="009F119D">
        <w:rPr>
          <w:i/>
        </w:rPr>
        <w:t>available</w:t>
      </w:r>
      <w:r w:rsidR="00994427">
        <w:t xml:space="preserve"> for </w:t>
      </w:r>
      <w:del w:id="178" w:author="Hayward, Rodney (Rod)" w:date="2018-08-28T13:48:00Z">
        <w:r w:rsidR="00994427" w:rsidDel="00B470C7">
          <w:delText xml:space="preserve">providing preventive services </w:delText>
        </w:r>
        <w:r w:rsidR="009F119D" w:rsidDel="00B470C7">
          <w:delText xml:space="preserve">across a representative sample of </w:delText>
        </w:r>
      </w:del>
      <w:ins w:id="179" w:author="Hayward, Rodney (Rod)" w:date="2018-08-28T13:48:00Z">
        <w:r w:rsidR="00B470C7">
          <w:t xml:space="preserve"> </w:t>
        </w:r>
      </w:ins>
      <w:r w:rsidR="009F119D">
        <w:t>PCPs</w:t>
      </w:r>
      <w:ins w:id="180" w:author="Hayward, Rodney (Rod)" w:date="2018-08-28T13:48:00Z">
        <w:r w:rsidR="00B470C7">
          <w:t xml:space="preserve"> to provide such care</w:t>
        </w:r>
      </w:ins>
      <w:ins w:id="181" w:author="Hayward, Rodney (Rod)" w:date="2018-08-28T13:56:00Z">
        <w:r w:rsidR="00F77B7E">
          <w:t>,</w:t>
        </w:r>
      </w:ins>
      <w:ins w:id="182" w:author="Hayward, Rodney (Rod)" w:date="2018-08-28T13:55:00Z">
        <w:r w:rsidR="00F77B7E">
          <w:t xml:space="preserve"> </w:t>
        </w:r>
      </w:ins>
      <w:del w:id="183" w:author="Hayward, Rodney (Rod)" w:date="2018-08-28T13:56:00Z">
        <w:r w:rsidR="00994427" w:rsidDel="00F77B7E">
          <w:delText>.</w:delText>
        </w:r>
      </w:del>
      <w:r w:rsidR="00994427">
        <w:t xml:space="preserve"> </w:t>
      </w:r>
      <w:ins w:id="184" w:author="Hayward, Rodney (Rod)" w:date="2018-08-28T13:56:00Z">
        <w:r w:rsidR="00F77B7E">
          <w:t xml:space="preserve">using </w:t>
        </w:r>
      </w:ins>
      <w:ins w:id="185" w:author="Hayward, Rodney (Rod)" w:date="2018-08-28T13:57:00Z">
        <w:r w:rsidR="00F77B7E">
          <w:t xml:space="preserve">a representative sample that accounted for </w:t>
        </w:r>
      </w:ins>
      <w:del w:id="186" w:author="Hayward, Rodney (Rod)" w:date="2018-08-28T13:49:00Z">
        <w:r w:rsidR="009F119D" w:rsidDel="00B470C7">
          <w:delText xml:space="preserve">Our goal was to assess the extent to which different </w:delText>
        </w:r>
      </w:del>
      <w:r w:rsidR="009F119D">
        <w:t>PCP</w:t>
      </w:r>
      <w:ins w:id="187" w:author="Hayward, Rodney (Rod)" w:date="2018-08-28T13:49:00Z">
        <w:r w:rsidR="00B470C7">
          <w:t xml:space="preserve"> laziness</w:t>
        </w:r>
      </w:ins>
      <w:del w:id="188" w:author="Hayward, Rodney (Rod)" w:date="2018-08-28T13:49:00Z">
        <w:r w:rsidR="009F119D" w:rsidDel="00B470C7">
          <w:delText>s</w:delText>
        </w:r>
      </w:del>
      <w:r w:rsidR="009F119D">
        <w:t xml:space="preserve"> </w:t>
      </w:r>
      <w:ins w:id="189" w:author="Hayward, Rodney (Rod)" w:date="2018-08-28T13:57:00Z">
        <w:r w:rsidR="00F77B7E">
          <w:t>(</w:t>
        </w:r>
        <w:proofErr w:type="spellStart"/>
        <w:r w:rsidR="00F77B7E">
          <w:t>ie</w:t>
        </w:r>
        <w:proofErr w:type="spellEnd"/>
        <w:r w:rsidR="00F77B7E">
          <w:t xml:space="preserve">, </w:t>
        </w:r>
      </w:ins>
      <w:ins w:id="190" w:author="Hayward, Rodney (Rod) [2]" w:date="2018-08-28T17:02:00Z">
        <w:r w:rsidR="00AB39EB">
          <w:t xml:space="preserve">total </w:t>
        </w:r>
      </w:ins>
      <w:ins w:id="191" w:author="Hayward, Rodney (Rod)" w:date="2018-08-28T13:57:00Z">
        <w:r w:rsidR="00F77B7E">
          <w:t>work hours)</w:t>
        </w:r>
      </w:ins>
      <w:del w:id="192" w:author="Hayward, Rodney (Rod)" w:date="2018-08-28T13:49:00Z">
        <w:r w:rsidR="009F119D" w:rsidDel="00B470C7">
          <w:delText>with different work ethics are able to accomplish this task</w:delText>
        </w:r>
      </w:del>
      <w:r w:rsidR="009F119D">
        <w:t xml:space="preserve">. As long as a few </w:t>
      </w:r>
      <w:r w:rsidR="00EB2BAA">
        <w:t xml:space="preserve">hearty </w:t>
      </w:r>
      <w:ins w:id="193" w:author="Hayward, Rodney (Rod)" w:date="2018-08-28T13:50:00Z">
        <w:r w:rsidR="00B470C7">
          <w:t xml:space="preserve">souls can </w:t>
        </w:r>
      </w:ins>
      <w:del w:id="194" w:author="Hayward, Rodney (Rod)" w:date="2018-08-28T13:50:00Z">
        <w:r w:rsidR="009F119D" w:rsidDel="00B470C7">
          <w:delText xml:space="preserve">PCPs are able to accomplish </w:delText>
        </w:r>
      </w:del>
      <w:ins w:id="195" w:author="Hayward, Rodney (Rod)" w:date="2018-08-28T13:50:00Z">
        <w:r w:rsidR="00B470C7">
          <w:t xml:space="preserve">accommodate </w:t>
        </w:r>
      </w:ins>
      <w:r w:rsidR="0058324B">
        <w:t>SDM for all high</w:t>
      </w:r>
      <w:ins w:id="196" w:author="Hayward, Rodney (Rod)" w:date="2018-08-28T13:50:00Z">
        <w:r w:rsidR="00B470C7">
          <w:t>l</w:t>
        </w:r>
      </w:ins>
      <w:ins w:id="197" w:author="Hayward, Rodney (Rod) [2]" w:date="2018-08-28T17:02:00Z">
        <w:r w:rsidR="00AB39EB">
          <w:t>y</w:t>
        </w:r>
      </w:ins>
      <w:ins w:id="198" w:author="Hayward, Rodney (Rod)" w:date="2018-08-28T13:50:00Z">
        <w:del w:id="199" w:author="Hayward, Rodney (Rod) [2]" w:date="2018-08-28T17:02:00Z">
          <w:r w:rsidR="00B470C7" w:rsidDel="00AB39EB">
            <w:delText>t</w:delText>
          </w:r>
        </w:del>
      </w:ins>
      <w:r w:rsidR="0058324B">
        <w:t>-</w:t>
      </w:r>
      <w:del w:id="200" w:author="Hayward, Rodney (Rod)" w:date="2018-08-28T13:50:00Z">
        <w:r w:rsidR="0058324B" w:rsidDel="00B470C7">
          <w:delText xml:space="preserve">priority </w:delText>
        </w:r>
      </w:del>
      <w:ins w:id="201" w:author="Hayward, Rodney (Rod)" w:date="2018-08-28T13:50:00Z">
        <w:r w:rsidR="00B470C7">
          <w:t xml:space="preserve">recommended </w:t>
        </w:r>
      </w:ins>
      <w:r w:rsidR="0058324B">
        <w:t>prevention</w:t>
      </w:r>
      <w:r w:rsidR="009F119D">
        <w:t xml:space="preserve">, </w:t>
      </w:r>
      <w:ins w:id="202" w:author="Hayward, Rodney (Rod)" w:date="2018-08-28T13:51:00Z">
        <w:r w:rsidR="00B470C7">
          <w:t>coercing</w:t>
        </w:r>
      </w:ins>
      <w:del w:id="203" w:author="Hayward, Rodney (Rod)" w:date="2018-08-28T13:51:00Z">
        <w:r w:rsidR="009F119D" w:rsidDel="00B470C7">
          <w:delText>goading</w:delText>
        </w:r>
      </w:del>
      <w:r w:rsidR="009F119D">
        <w:t xml:space="preserve"> the rest t</w:t>
      </w:r>
      <w:r w:rsidR="0058324B">
        <w:t xml:space="preserve">o do so should </w:t>
      </w:r>
      <w:r w:rsidR="0058324B">
        <w:lastRenderedPageBreak/>
        <w:t xml:space="preserve">be straightforward. </w:t>
      </w:r>
      <w:del w:id="204" w:author="Hayward, Rodney (Rod)" w:date="2018-08-28T13:54:00Z">
        <w:r w:rsidR="009F119D" w:rsidDel="00B470C7">
          <w:delText xml:space="preserve">Social </w:delText>
        </w:r>
      </w:del>
      <w:ins w:id="205" w:author="Hayward, Rodney (Rod)" w:date="2018-08-28T13:54:00Z">
        <w:r w:rsidR="00B470C7">
          <w:t xml:space="preserve">Public </w:t>
        </w:r>
      </w:ins>
      <w:r w:rsidR="009F119D">
        <w:t xml:space="preserve">shaming </w:t>
      </w:r>
      <w:del w:id="206" w:author="Hayward, Rodney (Rod)" w:date="2018-08-28T13:52:00Z">
        <w:r w:rsidR="009F119D" w:rsidDel="00B470C7">
          <w:delText xml:space="preserve">by comparing PCPs to their more successful peers </w:delText>
        </w:r>
      </w:del>
      <w:r w:rsidR="009F119D">
        <w:t>is a well-established and effective method</w:t>
      </w:r>
      <w:r w:rsidR="0058324B">
        <w:t xml:space="preserve"> for </w:t>
      </w:r>
      <w:del w:id="207" w:author="Hayward, Rodney (Rod)" w:date="2018-08-28T13:53:00Z">
        <w:r w:rsidR="0058324B" w:rsidDel="00B470C7">
          <w:delText xml:space="preserve">modifying </w:delText>
        </w:r>
      </w:del>
      <w:ins w:id="208" w:author="Hayward, Rodney (Rod)" w:date="2018-08-28T13:54:00Z">
        <w:r w:rsidR="00B470C7">
          <w:t xml:space="preserve">motivating the </w:t>
        </w:r>
      </w:ins>
      <w:ins w:id="209" w:author="Hayward, Rodney (Rod)" w:date="2018-08-28T13:53:00Z">
        <w:r w:rsidR="00B470C7">
          <w:t>lazy</w:t>
        </w:r>
      </w:ins>
      <w:del w:id="210" w:author="Hayward, Rodney (Rod)" w:date="2018-08-28T13:53:00Z">
        <w:r w:rsidR="00DD2C10" w:rsidDel="00B470C7">
          <w:delText>the behavior of lazy</w:delText>
        </w:r>
        <w:r w:rsidR="0058324B" w:rsidDel="00B470C7">
          <w:delText xml:space="preserve"> PCPs</w:delText>
        </w:r>
      </w:del>
      <w:r w:rsidR="009F119D">
        <w:t xml:space="preserve"> [refs]</w:t>
      </w:r>
      <w:ins w:id="211" w:author="Hayward, Rodney (Rod)" w:date="2018-08-28T13:53:00Z">
        <w:r w:rsidR="00B470C7">
          <w:t xml:space="preserve">, </w:t>
        </w:r>
        <w:r w:rsidR="00B470C7" w:rsidRPr="00B470C7">
          <w:rPr>
            <w:i/>
            <w:rPrChange w:id="212" w:author="Hayward, Rodney (Rod)" w:date="2018-08-28T13:53:00Z">
              <w:rPr/>
            </w:rPrChange>
          </w:rPr>
          <w:t>if</w:t>
        </w:r>
        <w:r w:rsidR="00B470C7">
          <w:t xml:space="preserve"> accompanied </w:t>
        </w:r>
      </w:ins>
      <w:ins w:id="213" w:author="Hayward, Rodney (Rod)" w:date="2018-08-28T13:54:00Z">
        <w:r w:rsidR="00B470C7">
          <w:t>by</w:t>
        </w:r>
      </w:ins>
      <w:ins w:id="214" w:author="Hayward, Rodney (Rod)" w:date="2018-08-28T13:53:00Z">
        <w:r w:rsidR="00B470C7">
          <w:t xml:space="preserve"> severe punishment of stragglers</w:t>
        </w:r>
      </w:ins>
      <w:r w:rsidR="0058324B">
        <w:t>. Next, we examine</w:t>
      </w:r>
      <w:r w:rsidR="00EB2BAA">
        <w:t>d</w:t>
      </w:r>
      <w:r w:rsidR="0058324B">
        <w:t xml:space="preserve"> </w:t>
      </w:r>
      <w:r w:rsidR="00EB2BAA">
        <w:t>how PCPs allocate work and non-work time across</w:t>
      </w:r>
      <w:r w:rsidR="0058324B">
        <w:t xml:space="preserve"> a typical day</w:t>
      </w:r>
      <w:r w:rsidR="00895393">
        <w:t xml:space="preserve"> [</w:t>
      </w:r>
      <w:commentRangeStart w:id="215"/>
      <w:r w:rsidR="00895393">
        <w:t>refs</w:t>
      </w:r>
      <w:commentRangeEnd w:id="215"/>
      <w:r w:rsidR="00895393">
        <w:rPr>
          <w:rStyle w:val="CommentReference"/>
        </w:rPr>
        <w:commentReference w:id="215"/>
      </w:r>
      <w:r w:rsidR="00895393">
        <w:t>]</w:t>
      </w:r>
      <w:r w:rsidR="0058324B">
        <w:t xml:space="preserve"> to identify potential targets for shoring up deficits in delivering SDM for high-priority preventive care. Finally, </w:t>
      </w:r>
      <w:r w:rsidR="00EB2BAA">
        <w:t>compelled by</w:t>
      </w:r>
      <w:r w:rsidR="0058324B">
        <w:t xml:space="preserve"> common practice in this </w:t>
      </w:r>
      <w:r w:rsidR="00EB2BAA">
        <w:t>research area</w:t>
      </w:r>
      <w:ins w:id="216" w:author="Burke, James" w:date="2018-08-29T07:47:00Z">
        <w:r w:rsidR="00F72D48">
          <w:t xml:space="preserve"> </w:t>
        </w:r>
      </w:ins>
      <w:ins w:id="217" w:author="Burke, James" w:date="2018-08-29T08:02:00Z">
        <w:r w:rsidR="00C7053A">
          <w:t>(</w:t>
        </w:r>
      </w:ins>
      <w:ins w:id="218" w:author="Burke, James" w:date="2018-08-29T07:47:00Z">
        <w:r w:rsidR="00F72D48">
          <w:t xml:space="preserve">and </w:t>
        </w:r>
      </w:ins>
      <w:ins w:id="219" w:author="Burke, James" w:date="2018-08-29T08:02:00Z">
        <w:r w:rsidR="00C7053A">
          <w:t xml:space="preserve">to set </w:t>
        </w:r>
      </w:ins>
      <w:ins w:id="220" w:author="Burke, James" w:date="2018-08-29T07:47:00Z">
        <w:r w:rsidR="00F72D48">
          <w:t xml:space="preserve">targets for our PCP </w:t>
        </w:r>
      </w:ins>
      <w:ins w:id="221" w:author="Burke, James" w:date="2018-08-29T08:02:00Z">
        <w:r w:rsidR="00C7053A">
          <w:t xml:space="preserve">replacement </w:t>
        </w:r>
      </w:ins>
      <w:ins w:id="222" w:author="Burke, James" w:date="2018-08-29T07:47:00Z">
        <w:r w:rsidR="00F72D48">
          <w:t>strategies</w:t>
        </w:r>
      </w:ins>
      <w:ins w:id="223" w:author="Burke, James" w:date="2018-08-29T08:02:00Z">
        <w:r w:rsidR="00C7053A">
          <w:t>)</w:t>
        </w:r>
      </w:ins>
      <w:r w:rsidR="0058324B">
        <w:t xml:space="preserve">, we looked at theoretical downsides of </w:t>
      </w:r>
      <w:r w:rsidR="00E20370">
        <w:t xml:space="preserve">piling on more </w:t>
      </w:r>
      <w:r w:rsidR="0058324B">
        <w:t>tasks in terms of PCP burnout, a</w:t>
      </w:r>
      <w:ins w:id="224" w:author="Burke, James" w:date="2018-08-29T07:46:00Z">
        <w:r w:rsidR="00F72D48">
          <w:t>n</w:t>
        </w:r>
      </w:ins>
      <w:r w:rsidR="0058324B">
        <w:t xml:space="preserve"> </w:t>
      </w:r>
      <w:del w:id="225" w:author="Burke, James" w:date="2018-08-29T07:46:00Z">
        <w:r w:rsidR="0058324B" w:rsidDel="00F72D48">
          <w:delText xml:space="preserve">widely </w:delText>
        </w:r>
      </w:del>
      <w:del w:id="226" w:author="Hayward, Rodney (Rod)" w:date="2018-08-28T14:00:00Z">
        <w:r w:rsidR="0058324B" w:rsidDel="00F77B7E">
          <w:delText>over</w:delText>
        </w:r>
      </w:del>
      <w:ins w:id="227" w:author="Hayward, Rodney (Rod)" w:date="2018-08-28T13:59:00Z">
        <w:r w:rsidR="00F77B7E">
          <w:t>oft-</w:t>
        </w:r>
      </w:ins>
      <w:r w:rsidR="0058324B">
        <w:t xml:space="preserve">used </w:t>
      </w:r>
      <w:r w:rsidR="00EB2BAA">
        <w:t xml:space="preserve">surrogate </w:t>
      </w:r>
      <w:r w:rsidR="0058324B">
        <w:t xml:space="preserve">measure of dubious </w:t>
      </w:r>
      <w:r w:rsidR="002401BA">
        <w:t>clinical</w:t>
      </w:r>
      <w:r w:rsidR="0058324B">
        <w:t xml:space="preserve"> importance.</w:t>
      </w:r>
    </w:p>
    <w:p w14:paraId="614C6DD4" w14:textId="77777777" w:rsidR="00F30C92" w:rsidRDefault="00F30C92" w:rsidP="00611D2B"/>
    <w:p w14:paraId="4F3A2132" w14:textId="7E883909" w:rsidR="00394D73" w:rsidRDefault="00DB2A8C" w:rsidP="00611D2B">
      <w:r>
        <w:rPr>
          <w:i/>
        </w:rPr>
        <w:t>Microsimulation Model:</w:t>
      </w:r>
      <w:r w:rsidRPr="00DB2A8C">
        <w:t xml:space="preserve"> </w:t>
      </w:r>
    </w:p>
    <w:p w14:paraId="4C11D56F" w14:textId="1E5D0275" w:rsidR="00F30C92" w:rsidRDefault="00394D73" w:rsidP="00611D2B">
      <w:r>
        <w:tab/>
      </w:r>
      <w:del w:id="228" w:author="Burke, James" w:date="2018-08-29T07:47:00Z">
        <w:r w:rsidR="00F30C92" w:rsidRPr="00DB2A8C" w:rsidDel="00F72D48">
          <w:delText>[</w:delText>
        </w:r>
        <w:r w:rsidR="00F30C92" w:rsidRPr="006B5188" w:rsidDel="00F72D48">
          <w:rPr>
            <w:highlight w:val="yellow"/>
          </w:rPr>
          <w:delText>Jim to add some sentences here</w:delText>
        </w:r>
        <w:r w:rsidR="00F30C92" w:rsidRPr="00DB2A8C" w:rsidDel="00F72D48">
          <w:delText>]</w:delText>
        </w:r>
      </w:del>
      <w:ins w:id="229" w:author="Burke, James" w:date="2018-08-29T07:47:00Z">
        <w:r w:rsidR="00F72D48">
          <w:t xml:space="preserve">In brief, we </w:t>
        </w:r>
      </w:ins>
      <w:ins w:id="230" w:author="Burke, James" w:date="2018-08-29T08:15:00Z">
        <w:r w:rsidR="0058774F">
          <w:t xml:space="preserve">first setup a realistic provider panel by pretending that PCPS manage fewer patients than </w:t>
        </w:r>
      </w:ins>
      <w:ins w:id="231" w:author="Burke, James" w:date="2018-08-29T08:16:00Z">
        <w:r w:rsidR="0058774F">
          <w:t>they actually do (i.e. 2000 per year) by randomly selecting from the NHANES patient population</w:t>
        </w:r>
      </w:ins>
      <w:ins w:id="232" w:author="Burke, James" w:date="2018-08-29T08:18:00Z">
        <w:r w:rsidR="00EC062C">
          <w:t xml:space="preserve"> and visits were randomly assigned by random draws from age-sex visit frequencies.</w:t>
        </w:r>
      </w:ins>
      <w:ins w:id="233" w:author="Burke, James" w:date="2018-08-29T08:16:00Z">
        <w:r w:rsidR="0058774F">
          <w:t xml:space="preserve"> </w:t>
        </w:r>
      </w:ins>
      <w:ins w:id="234" w:author="Burke, James" w:date="2018-08-29T08:17:00Z">
        <w:r w:rsidR="0058774F">
          <w:t xml:space="preserve">For each respondent, we estimated the total time needed for prevention and SDM by </w:t>
        </w:r>
      </w:ins>
      <w:ins w:id="235" w:author="Burke, James" w:date="2018-08-29T08:18:00Z">
        <w:r w:rsidR="00EC062C">
          <w:t>determining what preventive serv</w:t>
        </w:r>
      </w:ins>
      <w:ins w:id="236" w:author="Burke, James" w:date="2018-08-29T08:19:00Z">
        <w:r w:rsidR="00EC062C">
          <w:t>ices were needed at a given visit</w:t>
        </w:r>
      </w:ins>
      <w:ins w:id="237" w:author="Burke, James" w:date="2018-08-29T08:20:00Z">
        <w:r w:rsidR="00EC062C">
          <w:t xml:space="preserve"> and summing preventive and SDM times at each visit</w:t>
        </w:r>
      </w:ins>
      <w:ins w:id="238" w:author="Burke, James" w:date="2018-08-29T08:19:00Z">
        <w:r w:rsidR="00EC062C">
          <w:t xml:space="preserve">. </w:t>
        </w:r>
      </w:ins>
      <w:ins w:id="239" w:author="Burke, James" w:date="2018-08-29T08:28:00Z">
        <w:r w:rsidR="000A5A61">
          <w:t xml:space="preserve">We simulated a mature panel </w:t>
        </w:r>
      </w:ins>
      <w:ins w:id="240" w:author="Burke, James" w:date="2018-08-29T08:19:00Z">
        <w:r w:rsidR="00EC062C">
          <w:t xml:space="preserve">by </w:t>
        </w:r>
      </w:ins>
      <w:ins w:id="241" w:author="Burke, James" w:date="2018-08-29T08:28:00Z">
        <w:r w:rsidR="000A5A61">
          <w:t xml:space="preserve">building </w:t>
        </w:r>
      </w:ins>
      <w:ins w:id="242" w:author="Burke, James" w:date="2018-08-29T08:19:00Z">
        <w:r w:rsidR="00EC062C">
          <w:t xml:space="preserve">10 years of visits </w:t>
        </w:r>
      </w:ins>
      <w:ins w:id="243" w:author="Burke, James" w:date="2018-08-29T08:20:00Z">
        <w:r w:rsidR="00EC062C">
          <w:t>under realistic panel retention and replacement rates.</w:t>
        </w:r>
      </w:ins>
      <w:del w:id="244" w:author="Burke, James" w:date="2018-08-29T08:20:00Z">
        <w:r w:rsidR="00F30C92" w:rsidDel="00EC062C">
          <w:delText>.</w:delText>
        </w:r>
      </w:del>
      <w:r w:rsidR="00F30C92">
        <w:t xml:space="preserve"> </w:t>
      </w:r>
      <w:r w:rsidR="008F1A3F">
        <w:t xml:space="preserve">Time </w:t>
      </w:r>
      <w:r>
        <w:t>inputs</w:t>
      </w:r>
      <w:r w:rsidR="008F1A3F">
        <w:t xml:space="preserve"> were </w:t>
      </w:r>
      <w:r w:rsidR="00E20370">
        <w:t xml:space="preserve">intentionally </w:t>
      </w:r>
      <w:r w:rsidR="008F1A3F">
        <w:t>made highly conserv</w:t>
      </w:r>
      <w:r w:rsidR="00E20370">
        <w:t xml:space="preserve">ative (i.e., </w:t>
      </w:r>
      <w:del w:id="245" w:author="Hayward, Rodney (Rod)" w:date="2018-08-28T14:00:00Z">
        <w:r w:rsidR="00E20370" w:rsidDel="00F77B7E">
          <w:delText>too short)</w:delText>
        </w:r>
        <w:r w:rsidR="008F1A3F" w:rsidDel="00F77B7E">
          <w:delText xml:space="preserve">. In other words, </w:delText>
        </w:r>
      </w:del>
      <w:r w:rsidR="008F1A3F">
        <w:t>they ignore clinical reality</w:t>
      </w:r>
      <w:ins w:id="246" w:author="Hayward, Rodney (Rod)" w:date="2018-08-28T14:01:00Z">
        <w:r w:rsidR="00F77B7E">
          <w:t>)</w:t>
        </w:r>
      </w:ins>
      <w:ins w:id="247" w:author="Hayward, Rodney (Rod)" w:date="2018-08-28T14:03:00Z">
        <w:r w:rsidR="00F77B7E">
          <w:t>,</w:t>
        </w:r>
      </w:ins>
      <w:del w:id="248" w:author="Hayward, Rodney (Rod)" w:date="2018-08-28T14:03:00Z">
        <w:r w:rsidR="008F1A3F" w:rsidDel="00F77B7E">
          <w:delText>.</w:delText>
        </w:r>
      </w:del>
      <w:r w:rsidR="008F1A3F">
        <w:t xml:space="preserve"> </w:t>
      </w:r>
      <w:del w:id="249" w:author="Hayward, Rodney (Rod)" w:date="2018-08-28T14:03:00Z">
        <w:r w:rsidR="008F1A3F" w:rsidDel="00F77B7E">
          <w:delText>H</w:delText>
        </w:r>
      </w:del>
      <w:ins w:id="250" w:author="Hayward, Rodney (Rod)" w:date="2018-08-28T14:03:00Z">
        <w:r w:rsidR="00F77B7E">
          <w:t>h</w:t>
        </w:r>
      </w:ins>
      <w:r w:rsidR="008F1A3F">
        <w:t xml:space="preserve">owever, </w:t>
      </w:r>
      <w:ins w:id="251" w:author="Hayward, Rodney (Rod)" w:date="2018-08-28T14:03:00Z">
        <w:r w:rsidR="00F77B7E">
          <w:t xml:space="preserve">minimizing new PCP tasks </w:t>
        </w:r>
      </w:ins>
      <w:del w:id="252" w:author="Hayward, Rodney (Rod)" w:date="2018-08-28T14:03:00Z">
        <w:r w:rsidR="008F1A3F" w:rsidDel="00F77B7E">
          <w:delText xml:space="preserve">this </w:delText>
        </w:r>
      </w:del>
      <w:r w:rsidR="008F1A3F">
        <w:t xml:space="preserve">is a standard </w:t>
      </w:r>
      <w:ins w:id="253" w:author="Hayward, Rodney (Rod)" w:date="2018-08-28T14:04:00Z">
        <w:r w:rsidR="00F77B7E">
          <w:t>methodology</w:t>
        </w:r>
      </w:ins>
      <w:del w:id="254" w:author="Hayward, Rodney (Rod)" w:date="2018-08-28T14:04:00Z">
        <w:r w:rsidR="008F1A3F" w:rsidDel="00F77B7E">
          <w:delText>approach and</w:delText>
        </w:r>
      </w:del>
      <w:r w:rsidR="008F1A3F">
        <w:t xml:space="preserve"> </w:t>
      </w:r>
      <w:del w:id="255" w:author="Hayward, Rodney (Rod)" w:date="2018-08-28T14:01:00Z">
        <w:r w:rsidR="008F1A3F" w:rsidDel="00F77B7E">
          <w:delText xml:space="preserve">reasonable to do since </w:delText>
        </w:r>
      </w:del>
      <w:del w:id="256" w:author="Hayward, Rodney (Rod)" w:date="2018-08-28T14:03:00Z">
        <w:r w:rsidR="008F1A3F" w:rsidDel="00F77B7E">
          <w:delText>PCP</w:delText>
        </w:r>
      </w:del>
      <w:del w:id="257" w:author="Hayward, Rodney (Rod)" w:date="2018-08-28T14:02:00Z">
        <w:r w:rsidR="008F1A3F" w:rsidDel="00F77B7E">
          <w:delText>s are used to having obvious clinical realities severely downplayed</w:delText>
        </w:r>
      </w:del>
      <w:r w:rsidR="008F1A3F">
        <w:t xml:space="preserve">. </w:t>
      </w:r>
      <w:r w:rsidR="00DB2A8C">
        <w:t>For a more detailed description of the model, its inputs, and references, see Supplementary Table x.</w:t>
      </w:r>
    </w:p>
    <w:p w14:paraId="27BCA00A" w14:textId="77777777" w:rsidR="00F30C92" w:rsidRDefault="00F30C92" w:rsidP="00611D2B"/>
    <w:p w14:paraId="71E2EEA2" w14:textId="3C07B2F9" w:rsidR="00F30C92" w:rsidRDefault="00F30C92" w:rsidP="00611D2B">
      <w:pPr>
        <w:rPr>
          <w:i/>
        </w:rPr>
      </w:pPr>
      <w:r>
        <w:rPr>
          <w:i/>
        </w:rPr>
        <w:t>Analyse</w:t>
      </w:r>
      <w:r w:rsidR="00A947F5">
        <w:rPr>
          <w:i/>
        </w:rPr>
        <w:t xml:space="preserve">s: </w:t>
      </w:r>
    </w:p>
    <w:p w14:paraId="0DA9341E" w14:textId="48DADD93" w:rsidR="00A947F5" w:rsidRPr="00F30C92" w:rsidRDefault="00F30C92" w:rsidP="00611D2B">
      <w:r>
        <w:rPr>
          <w:i/>
        </w:rPr>
        <w:tab/>
      </w:r>
      <w:r w:rsidR="00A40825">
        <w:t>W</w:t>
      </w:r>
      <w:r w:rsidR="00A947F5">
        <w:t xml:space="preserve">e assessed the face validity of key model outputs to ensure the model was performing well and providing the basis for </w:t>
      </w:r>
      <w:r w:rsidR="005730F4">
        <w:t>reasonable total time estimates, estimating</w:t>
      </w:r>
      <w:r w:rsidR="006B5188">
        <w:t xml:space="preserve"> </w:t>
      </w:r>
      <w:ins w:id="258" w:author="Hayward, Rodney (Rod)" w:date="2018-08-28T14:06:00Z">
        <w:r w:rsidR="0095285E">
          <w:t xml:space="preserve">model </w:t>
        </w:r>
      </w:ins>
      <w:ins w:id="259" w:author="Hayward, Rodney (Rod)" w:date="2018-08-28T14:07:00Z">
        <w:r w:rsidR="0095285E">
          <w:t>precision</w:t>
        </w:r>
      </w:ins>
      <w:commentRangeStart w:id="260"/>
      <w:del w:id="261" w:author="Hayward, Rodney (Rod)" w:date="2018-08-28T14:05:00Z">
        <w:r w:rsidR="006B5188" w:rsidDel="0095285E">
          <w:delText>95% CIs</w:delText>
        </w:r>
      </w:del>
      <w:commentRangeEnd w:id="260"/>
      <w:r w:rsidR="0095285E">
        <w:rPr>
          <w:rStyle w:val="CommentReference"/>
        </w:rPr>
        <w:commentReference w:id="260"/>
      </w:r>
      <w:del w:id="262" w:author="Hayward, Rodney (Rod)" w:date="2018-08-28T14:05:00Z">
        <w:r w:rsidR="00A40825" w:rsidDel="0095285E">
          <w:delText xml:space="preserve"> </w:delText>
        </w:r>
      </w:del>
      <w:ins w:id="263" w:author="Hayward, Rodney (Rod)" w:date="2018-08-28T14:06:00Z">
        <w:r w:rsidR="0095285E">
          <w:t xml:space="preserve"> </w:t>
        </w:r>
      </w:ins>
      <w:ins w:id="264" w:author="Hayward, Rodney (Rod)" w:date="2018-08-28T14:12:00Z">
        <w:del w:id="265" w:author="Burke, James" w:date="2018-08-29T08:25:00Z">
          <w:r w:rsidR="0095285E" w:rsidDel="00923D3B">
            <w:delText>given specific assumptions</w:delText>
          </w:r>
        </w:del>
      </w:ins>
      <w:ins w:id="266" w:author="Burke, James" w:date="2018-08-29T08:26:00Z">
        <w:r w:rsidR="00923D3B">
          <w:t>accounting for uncertainty in baseline inputs</w:t>
        </w:r>
      </w:ins>
      <w:del w:id="267" w:author="Hayward, Rodney (Rod)" w:date="2018-08-28T14:13:00Z">
        <w:r w:rsidR="00A40825" w:rsidDel="0095285E">
          <w:delText>for all model-derived time</w:delText>
        </w:r>
        <w:r w:rsidR="005730F4" w:rsidDel="0095285E">
          <w:delText>s</w:delText>
        </w:r>
        <w:r w:rsidR="00A40825" w:rsidDel="0095285E">
          <w:delText xml:space="preserve"> using </w:delText>
        </w:r>
        <w:r w:rsidR="00A40825" w:rsidRPr="00A40825" w:rsidDel="0095285E">
          <w:rPr>
            <w:highlight w:val="yellow"/>
          </w:rPr>
          <w:delText>##</w:delText>
        </w:r>
      </w:del>
      <w:r w:rsidR="00A40825" w:rsidRPr="00A40825">
        <w:rPr>
          <w:highlight w:val="yellow"/>
        </w:rPr>
        <w:t>.</w:t>
      </w:r>
      <w:ins w:id="268" w:author="Burke, James" w:date="2018-08-29T08:26:00Z">
        <w:r w:rsidR="00923D3B">
          <w:rPr>
            <w:highlight w:val="yellow"/>
          </w:rPr>
          <w:t xml:space="preserve"> </w:t>
        </w:r>
      </w:ins>
      <w:del w:id="269" w:author="Burke, James" w:date="2018-08-29T08:26:00Z">
        <w:r w:rsidR="00A40825" w:rsidDel="00923D3B">
          <w:delText xml:space="preserve"> </w:delText>
        </w:r>
      </w:del>
      <w:ins w:id="270" w:author="Burke, James" w:date="2018-08-29T08:12:00Z">
        <w:r w:rsidR="0058774F">
          <w:t>We iteratively reanalyzed our model estimates, to ensure that they agreed with our pre-existing biases, and when</w:t>
        </w:r>
      </w:ins>
      <w:ins w:id="271" w:author="Burke, James" w:date="2018-08-29T08:21:00Z">
        <w:r w:rsidR="00EC062C">
          <w:t xml:space="preserve"> failing to do so, we tweaked our inputs accordingly. </w:t>
        </w:r>
      </w:ins>
      <w:r w:rsidR="00063DF4">
        <w:t xml:space="preserve">We </w:t>
      </w:r>
      <w:r w:rsidR="00A40825">
        <w:t>analyzed PCP variation by assessing</w:t>
      </w:r>
      <w:r w:rsidR="00063DF4">
        <w:t xml:space="preserve"> the prevention-time</w:t>
      </w:r>
      <w:ins w:id="272" w:author="Hayward, Rodney (Rod)" w:date="2018-08-28T14:20:00Z">
        <w:r w:rsidR="00933C24">
          <w:t>-</w:t>
        </w:r>
      </w:ins>
      <w:ins w:id="273" w:author="Hayward, Rodney (Rod)" w:date="2018-08-28T14:14:00Z">
        <w:r w:rsidR="0095285E">
          <w:t>space</w:t>
        </w:r>
      </w:ins>
      <w:r w:rsidR="00063DF4">
        <w:t>-deficit (</w:t>
      </w:r>
      <w:ins w:id="274" w:author="Hayward, Rodney (Rod)" w:date="2018-08-28T14:21:00Z">
        <w:r w:rsidR="00933C24">
          <w:t xml:space="preserve">PTSD, </w:t>
        </w:r>
      </w:ins>
      <w:r w:rsidR="00063DF4">
        <w:t xml:space="preserve">amount of </w:t>
      </w:r>
      <w:ins w:id="275" w:author="Hayward, Rodney (Rod)" w:date="2018-08-28T14:14:00Z">
        <w:r w:rsidR="0095285E">
          <w:t xml:space="preserve">distortion </w:t>
        </w:r>
      </w:ins>
      <w:ins w:id="276" w:author="Hayward, Rodney (Rod)" w:date="2018-08-28T14:15:00Z">
        <w:r w:rsidR="0095285E">
          <w:t xml:space="preserve">surrounding a PCP due </w:t>
        </w:r>
      </w:ins>
      <w:ins w:id="277" w:author="Hayward, Rodney (Rod)" w:date="2018-08-28T14:21:00Z">
        <w:r w:rsidR="00933C24">
          <w:t xml:space="preserve">to </w:t>
        </w:r>
      </w:ins>
      <w:r w:rsidR="00063DF4">
        <w:t>time</w:t>
      </w:r>
      <w:ins w:id="278" w:author="Hayward, Rodney (Rod) [2]" w:date="2018-08-28T17:07:00Z">
        <w:r w:rsidR="00D33DC9">
          <w:t>-space</w:t>
        </w:r>
      </w:ins>
      <w:r w:rsidR="00063DF4">
        <w:t xml:space="preserve"> </w:t>
      </w:r>
      <w:ins w:id="279" w:author="Hayward, Rodney (Rod)" w:date="2018-08-28T14:15:00Z">
        <w:r w:rsidR="00933C24">
          <w:t xml:space="preserve">needed </w:t>
        </w:r>
      </w:ins>
      <w:ins w:id="280" w:author="Hayward, Rodney (Rod)" w:date="2018-08-28T14:16:00Z">
        <w:r w:rsidR="00933C24">
          <w:t>exceeding time</w:t>
        </w:r>
      </w:ins>
      <w:ins w:id="281" w:author="Hayward, Rodney (Rod) [2]" w:date="2018-08-28T17:07:00Z">
        <w:r w:rsidR="00D33DC9">
          <w:t>-space</w:t>
        </w:r>
      </w:ins>
      <w:ins w:id="282" w:author="Hayward, Rodney (Rod)" w:date="2018-08-28T14:21:00Z">
        <w:r w:rsidR="00933C24">
          <w:t xml:space="preserve"> </w:t>
        </w:r>
      </w:ins>
      <w:r w:rsidR="00063DF4">
        <w:t xml:space="preserve">available </w:t>
      </w:r>
      <w:del w:id="283" w:author="Hayward, Rodney (Rod)" w:date="2018-08-28T14:16:00Z">
        <w:r w:rsidR="00E4538F" w:rsidDel="00933C24">
          <w:delText>minus</w:delText>
        </w:r>
        <w:r w:rsidR="00063DF4" w:rsidDel="00933C24">
          <w:delText xml:space="preserve"> amount of time needed</w:delText>
        </w:r>
      </w:del>
      <w:r w:rsidR="00063DF4">
        <w:t xml:space="preserve">) across PCPs in the study population, calculating the proportion of PCPs able to stay above water (i.e., no </w:t>
      </w:r>
      <w:ins w:id="284" w:author="Hayward, Rodney (Rod)" w:date="2018-08-28T14:22:00Z">
        <w:r w:rsidR="00933C24">
          <w:t>PTSD</w:t>
        </w:r>
      </w:ins>
      <w:del w:id="285" w:author="Hayward, Rodney (Rod)" w:date="2018-08-28T14:22:00Z">
        <w:r w:rsidR="00063DF4" w:rsidDel="00933C24">
          <w:delText>accumulating time-deficit</w:delText>
        </w:r>
      </w:del>
      <w:r w:rsidR="00063DF4">
        <w:t xml:space="preserve">). </w:t>
      </w:r>
      <w:r w:rsidR="005730F4">
        <w:t xml:space="preserve">In sensitivity analyses, we </w:t>
      </w:r>
      <w:del w:id="286" w:author="Burke, James" w:date="2018-08-29T08:13:00Z">
        <w:r w:rsidR="005730F4" w:rsidDel="0058774F">
          <w:delText>assessed the extent to which PCPs could provide all preventive care under several different assumptions about the number of services and the time it takes to provide them</w:delText>
        </w:r>
      </w:del>
      <w:ins w:id="287" w:author="Burke, James" w:date="2018-08-29T08:13:00Z">
        <w:r w:rsidR="0058774F">
          <w:t>explored the impact of various corner-cutting strategies</w:t>
        </w:r>
      </w:ins>
      <w:r w:rsidR="005730F4">
        <w:t xml:space="preserve">. </w:t>
      </w:r>
      <w:r w:rsidR="00A40825">
        <w:t>W</w:t>
      </w:r>
      <w:r w:rsidR="00DD2C10">
        <w:t>e</w:t>
      </w:r>
      <w:r w:rsidR="005730F4">
        <w:t xml:space="preserve"> also</w:t>
      </w:r>
      <w:r w:rsidR="00DD2C10">
        <w:t xml:space="preserve"> analyzed the impact of the additional hours of work-time on rates of PCP burnout by </w:t>
      </w:r>
      <w:del w:id="288" w:author="Burke, James" w:date="2018-08-29T08:22:00Z">
        <w:r w:rsidR="00DD2C10" w:rsidRPr="00DD2C10" w:rsidDel="00EC062C">
          <w:rPr>
            <w:highlight w:val="yellow"/>
          </w:rPr>
          <w:delText>##</w:delText>
        </w:r>
        <w:r w:rsidR="00DD2C10" w:rsidDel="00EC062C">
          <w:delText>.</w:delText>
        </w:r>
        <w:r w:rsidR="0008183B" w:rsidDel="00EC062C">
          <w:delText xml:space="preserve"> </w:delText>
        </w:r>
      </w:del>
      <w:ins w:id="289" w:author="Burke, James" w:date="2018-08-29T08:22:00Z">
        <w:r w:rsidR="00EC062C">
          <w:rPr>
            <w:highlight w:val="yellow"/>
          </w:rPr>
          <w:t xml:space="preserve">estimating burnout rates for a given number of hours </w:t>
        </w:r>
        <w:commentRangeStart w:id="290"/>
        <w:r w:rsidR="00EC062C">
          <w:rPr>
            <w:highlight w:val="yellow"/>
          </w:rPr>
          <w:t>worked</w:t>
        </w:r>
      </w:ins>
      <w:commentRangeEnd w:id="290"/>
      <w:ins w:id="291" w:author="Burke, James" w:date="2018-08-29T08:24:00Z">
        <w:r w:rsidR="00EC062C">
          <w:rPr>
            <w:rStyle w:val="CommentReference"/>
          </w:rPr>
          <w:commentReference w:id="290"/>
        </w:r>
      </w:ins>
      <w:ins w:id="292" w:author="Burke, James" w:date="2018-08-29T08:23:00Z">
        <w:r w:rsidR="00EC062C">
          <w:rPr>
            <w:highlight w:val="yellow"/>
          </w:rPr>
          <w:t>. Hours worked were</w:t>
        </w:r>
      </w:ins>
      <w:ins w:id="293" w:author="Burke, James" w:date="2018-08-29T08:22:00Z">
        <w:r w:rsidR="00EC062C">
          <w:rPr>
            <w:highlight w:val="yellow"/>
          </w:rPr>
          <w:t xml:space="preserve"> </w:t>
        </w:r>
      </w:ins>
      <w:ins w:id="294" w:author="Burke, James" w:date="2018-08-29T08:23:00Z">
        <w:r w:rsidR="00EC062C">
          <w:rPr>
            <w:highlight w:val="yellow"/>
          </w:rPr>
          <w:t xml:space="preserve">estimated based on the, perhaps </w:t>
        </w:r>
      </w:ins>
      <w:ins w:id="295" w:author="Burke, James" w:date="2018-08-29T08:24:00Z">
        <w:r w:rsidR="00EC062C">
          <w:rPr>
            <w:highlight w:val="yellow"/>
          </w:rPr>
          <w:t>overly generous assumption, that PCPs can’t stop seeing sick people and then estimating the number of hours needed for prevention/SDM from our model.</w:t>
        </w:r>
      </w:ins>
      <w:ins w:id="296" w:author="Burke, James" w:date="2018-08-29T08:27:00Z">
        <w:r w:rsidR="00923D3B">
          <w:rPr>
            <w:highlight w:val="yellow"/>
          </w:rPr>
          <w:t xml:space="preserve"> </w:t>
        </w:r>
        <w:r w:rsidR="00923D3B">
          <w:t xml:space="preserve">Of note, in a perhaps ominous note for </w:t>
        </w:r>
        <w:r w:rsidR="00923D3B">
          <w:t>PCPs</w:t>
        </w:r>
        <w:r w:rsidR="00923D3B">
          <w:t xml:space="preserve">— it took our </w:t>
        </w:r>
        <w:r w:rsidR="000F039D">
          <w:t>snappy computer</w:t>
        </w:r>
      </w:ins>
      <w:ins w:id="297" w:author="Burke, James" w:date="2018-08-29T08:28:00Z">
        <w:r w:rsidR="002B6BB4">
          <w:t xml:space="preserve"> (which </w:t>
        </w:r>
        <w:proofErr w:type="gramStart"/>
        <w:r w:rsidR="002B6BB4">
          <w:t>assuredly  did</w:t>
        </w:r>
        <w:proofErr w:type="gramEnd"/>
        <w:r w:rsidR="002B6BB4">
          <w:t xml:space="preserve"> not take any bathroom breaks)</w:t>
        </w:r>
      </w:ins>
      <w:ins w:id="298" w:author="Burke, James" w:date="2018-08-29T08:27:00Z">
        <w:r w:rsidR="00923D3B">
          <w:t xml:space="preserve"> most of a day just to simulate this</w:t>
        </w:r>
        <w:r w:rsidR="00923D3B">
          <w:t xml:space="preserve"> nonsense.</w:t>
        </w:r>
      </w:ins>
    </w:p>
    <w:p w14:paraId="3DE89CBD" w14:textId="4E526E9C" w:rsidR="006D21F5" w:rsidRDefault="006D21F5" w:rsidP="00611D2B"/>
    <w:p w14:paraId="6E9A02C4" w14:textId="2030239C" w:rsidR="00E20370" w:rsidRPr="00E20370" w:rsidRDefault="00E20370" w:rsidP="00611D2B">
      <w:pPr>
        <w:rPr>
          <w:b/>
          <w:u w:val="single"/>
        </w:rPr>
      </w:pPr>
      <w:r>
        <w:rPr>
          <w:b/>
          <w:u w:val="single"/>
        </w:rPr>
        <w:t>Results</w:t>
      </w:r>
    </w:p>
    <w:p w14:paraId="2D748F98" w14:textId="77777777" w:rsidR="00F30C92" w:rsidRDefault="007C7A00" w:rsidP="00611D2B">
      <w:pPr>
        <w:rPr>
          <w:i/>
        </w:rPr>
      </w:pPr>
      <w:r>
        <w:rPr>
          <w:i/>
        </w:rPr>
        <w:t xml:space="preserve">Face Validity of Model Outputs: </w:t>
      </w:r>
    </w:p>
    <w:p w14:paraId="3E5578F0" w14:textId="4D961436" w:rsidR="00F30C92" w:rsidRPr="00147A51" w:rsidRDefault="00F30C92" w:rsidP="00611D2B">
      <w:r>
        <w:rPr>
          <w:i/>
        </w:rPr>
        <w:tab/>
      </w:r>
      <w:del w:id="299" w:author="Hayward, Rodney (Rod) [2]" w:date="2018-08-28T15:39:00Z">
        <w:r w:rsidDel="007468D2">
          <w:delText xml:space="preserve">The model produced </w:delText>
        </w:r>
      </w:del>
      <w:ins w:id="300" w:author="Hayward, Rodney (Rod) [2]" w:date="2018-08-28T15:39:00Z">
        <w:r w:rsidR="007468D2">
          <w:t xml:space="preserve">Our </w:t>
        </w:r>
      </w:ins>
      <w:r>
        <w:t>estimates of visit and pre</w:t>
      </w:r>
      <w:r w:rsidR="001863F6">
        <w:t xml:space="preserve">ventive service frequency </w:t>
      </w:r>
      <w:ins w:id="301" w:author="Hayward, Rodney (Rod) [2]" w:date="2018-08-28T17:09:00Z">
        <w:r w:rsidR="00D33DC9">
          <w:t>had excellent</w:t>
        </w:r>
      </w:ins>
      <w:del w:id="302" w:author="Hayward, Rodney (Rod) [2]" w:date="2018-08-28T17:09:00Z">
        <w:r w:rsidR="001863F6" w:rsidDel="00D33DC9">
          <w:delText>successfully p</w:delText>
        </w:r>
        <w:r w:rsidDel="00D33DC9">
          <w:delText>assed our criteria for</w:delText>
        </w:r>
      </w:del>
      <w:r>
        <w:t xml:space="preserve"> face validity (</w:t>
      </w:r>
      <w:r w:rsidR="001863F6">
        <w:t>that is, it looks</w:t>
      </w:r>
      <w:r>
        <w:t xml:space="preserve"> good to us!).  </w:t>
      </w:r>
      <w:ins w:id="303" w:author="Hayward, Rodney (Rod) [2]" w:date="2018-08-28T15:40:00Z">
        <w:r w:rsidR="007468D2">
          <w:t xml:space="preserve">The median </w:t>
        </w:r>
      </w:ins>
      <w:del w:id="304" w:author="Hayward, Rodney (Rod) [2]" w:date="2018-08-28T15:40:00Z">
        <w:r w:rsidR="00147A51" w:rsidDel="007468D2">
          <w:delText xml:space="preserve">On average, </w:delText>
        </w:r>
      </w:del>
      <w:r w:rsidR="000F6AD7">
        <w:t>patient</w:t>
      </w:r>
      <w:del w:id="305" w:author="Hayward, Rodney (Rod) [2]" w:date="2018-08-28T15:40:00Z">
        <w:r w:rsidR="000F6AD7" w:rsidDel="007468D2">
          <w:delText>s</w:delText>
        </w:r>
      </w:del>
      <w:r w:rsidR="000F6AD7">
        <w:t xml:space="preserve"> had </w:t>
      </w:r>
      <w:r w:rsidR="000F6AD7" w:rsidRPr="000F6AD7">
        <w:rPr>
          <w:highlight w:val="yellow"/>
        </w:rPr>
        <w:t>2</w:t>
      </w:r>
      <w:r w:rsidR="000F6AD7">
        <w:t xml:space="preserve"> visits per year (</w:t>
      </w:r>
      <w:del w:id="306" w:author="Burke, James" w:date="2018-08-29T09:39:00Z">
        <w:r w:rsidR="000F6AD7" w:rsidDel="001914E4">
          <w:delText xml:space="preserve">range </w:delText>
        </w:r>
      </w:del>
      <w:ins w:id="307" w:author="Burke, James" w:date="2018-08-29T09:39:00Z">
        <w:r w:rsidR="001914E4">
          <w:t>IQR</w:t>
        </w:r>
        <w:r w:rsidR="001914E4">
          <w:t xml:space="preserve"> </w:t>
        </w:r>
      </w:ins>
      <w:del w:id="308" w:author="Burke, James" w:date="2018-08-29T09:39:00Z">
        <w:r w:rsidR="000F6AD7" w:rsidRPr="000F6AD7" w:rsidDel="001914E4">
          <w:rPr>
            <w:highlight w:val="yellow"/>
          </w:rPr>
          <w:delText>xx</w:delText>
        </w:r>
      </w:del>
      <w:ins w:id="309" w:author="Burke, James" w:date="2018-08-29T09:39:00Z">
        <w:r w:rsidR="001914E4">
          <w:rPr>
            <w:highlight w:val="yellow"/>
          </w:rPr>
          <w:t>1</w:t>
        </w:r>
      </w:ins>
      <w:r w:rsidR="000F6AD7" w:rsidRPr="000F6AD7">
        <w:rPr>
          <w:highlight w:val="yellow"/>
        </w:rPr>
        <w:t>-</w:t>
      </w:r>
      <w:del w:id="310" w:author="Burke, James" w:date="2018-08-29T09:39:00Z">
        <w:r w:rsidR="000F6AD7" w:rsidRPr="000F6AD7" w:rsidDel="001914E4">
          <w:rPr>
            <w:highlight w:val="yellow"/>
          </w:rPr>
          <w:delText>yy</w:delText>
        </w:r>
      </w:del>
      <w:ins w:id="311" w:author="Burke, James" w:date="2018-08-29T09:39:00Z">
        <w:r w:rsidR="001914E4">
          <w:rPr>
            <w:highlight w:val="yellow"/>
          </w:rPr>
          <w:t>3</w:t>
        </w:r>
      </w:ins>
      <w:r w:rsidR="000F6AD7">
        <w:t xml:space="preserve">) and </w:t>
      </w:r>
      <w:ins w:id="312" w:author="Hayward, Rodney (Rod) [2]" w:date="2018-08-28T15:41:00Z">
        <w:del w:id="313" w:author="Burke, James" w:date="2018-08-29T09:39:00Z">
          <w:r w:rsidR="007468D2" w:rsidDel="001914E4">
            <w:delText>was</w:delText>
          </w:r>
        </w:del>
      </w:ins>
      <w:del w:id="314" w:author="Burke, James" w:date="2018-08-29T09:39:00Z">
        <w:r w:rsidR="000F6AD7" w:rsidDel="001914E4">
          <w:delText xml:space="preserve">were eligible for </w:delText>
        </w:r>
        <w:r w:rsidR="000F6AD7" w:rsidRPr="00F30C92" w:rsidDel="001914E4">
          <w:rPr>
            <w:highlight w:val="yellow"/>
          </w:rPr>
          <w:delText>xx</w:delText>
        </w:r>
      </w:del>
      <w:ins w:id="315" w:author="Burke, James" w:date="2018-08-29T09:39:00Z">
        <w:r w:rsidR="001914E4">
          <w:t xml:space="preserve">received </w:t>
        </w:r>
        <w:proofErr w:type="gramStart"/>
        <w:r w:rsidR="001914E4">
          <w:t xml:space="preserve">12 </w:t>
        </w:r>
      </w:ins>
      <w:r w:rsidR="000F6AD7">
        <w:t xml:space="preserve"> preventive</w:t>
      </w:r>
      <w:proofErr w:type="gramEnd"/>
      <w:r w:rsidR="000F6AD7">
        <w:t xml:space="preserve"> services </w:t>
      </w:r>
      <w:del w:id="316" w:author="Hayward, Rodney (Rod) [2]" w:date="2018-08-28T15:42:00Z">
        <w:r w:rsidR="000F6AD7" w:rsidDel="007468D2">
          <w:delText xml:space="preserve">each year </w:delText>
        </w:r>
      </w:del>
      <w:r w:rsidR="000F6AD7">
        <w:t>(</w:t>
      </w:r>
      <w:ins w:id="317" w:author="Burke, James" w:date="2018-08-29T09:40:00Z">
        <w:r w:rsidR="001914E4">
          <w:t>IQR 8-167</w:t>
        </w:r>
      </w:ins>
      <w:del w:id="318" w:author="Burke, James" w:date="2018-08-29T09:40:00Z">
        <w:r w:rsidR="000F6AD7" w:rsidDel="001914E4">
          <w:delText>range</w:delText>
        </w:r>
      </w:del>
      <w:del w:id="319" w:author="Burke, James" w:date="2018-08-29T09:39:00Z">
        <w:r w:rsidR="000F6AD7" w:rsidDel="001914E4">
          <w:delText xml:space="preserve"> </w:delText>
        </w:r>
        <w:r w:rsidR="000F6AD7" w:rsidRPr="000F6AD7" w:rsidDel="001914E4">
          <w:rPr>
            <w:highlight w:val="yellow"/>
          </w:rPr>
          <w:delText>xx-yy</w:delText>
        </w:r>
      </w:del>
      <w:r w:rsidR="000F6AD7">
        <w:t xml:space="preserve">). </w:t>
      </w:r>
      <w:ins w:id="320" w:author="Hayward, Rodney (Rod) [2]" w:date="2018-08-28T15:42:00Z">
        <w:r w:rsidR="007468D2">
          <w:t xml:space="preserve">Of </w:t>
        </w:r>
        <w:proofErr w:type="spellStart"/>
        <w:r w:rsidR="007468D2">
          <w:t>a</w:t>
        </w:r>
        <w:proofErr w:type="spellEnd"/>
        <w:r w:rsidR="007468D2">
          <w:t xml:space="preserve"> </w:t>
        </w:r>
      </w:ins>
      <w:ins w:id="321" w:author="Burke, James" w:date="2018-08-29T09:18:00Z">
        <w:r w:rsidR="00D312FA">
          <w:t xml:space="preserve">average </w:t>
        </w:r>
      </w:ins>
      <w:ins w:id="322" w:author="Hayward, Rodney (Rod) [2]" w:date="2018-08-28T15:42:00Z">
        <w:r w:rsidR="007468D2">
          <w:t>PCP’s 2000 patient pa</w:t>
        </w:r>
      </w:ins>
      <w:ins w:id="323" w:author="Hayward, Rodney (Rod) [2]" w:date="2018-08-28T15:43:00Z">
        <w:r w:rsidR="007468D2">
          <w:t xml:space="preserve">nel, </w:t>
        </w:r>
      </w:ins>
      <w:del w:id="324" w:author="Hayward, Rodney (Rod) [2]" w:date="2018-08-28T15:43:00Z">
        <w:r w:rsidR="000F6AD7" w:rsidDel="007468D2">
          <w:delText xml:space="preserve">The mean number of patients </w:delText>
        </w:r>
      </w:del>
      <w:ins w:id="325" w:author="Hayward, Rodney (Rod) [2]" w:date="2018-08-28T15:43:00Z">
        <w:r w:rsidR="007468D2">
          <w:t xml:space="preserve"> 16</w:t>
        </w:r>
      </w:ins>
      <w:ins w:id="326" w:author="Burke, James" w:date="2018-08-29T09:18:00Z">
        <w:r w:rsidR="00A41674">
          <w:t>40</w:t>
        </w:r>
      </w:ins>
      <w:ins w:id="327" w:author="Hayward, Rodney (Rod) [2]" w:date="2018-08-28T15:43:00Z">
        <w:del w:id="328" w:author="Burke, James" w:date="2018-08-29T09:18:00Z">
          <w:r w:rsidR="007468D2" w:rsidDel="00A41674">
            <w:delText>00</w:delText>
          </w:r>
        </w:del>
        <w:r w:rsidR="007468D2">
          <w:t xml:space="preserve"> (8</w:t>
        </w:r>
      </w:ins>
      <w:ins w:id="329" w:author="Burke, James" w:date="2018-08-29T09:19:00Z">
        <w:r w:rsidR="00A41674">
          <w:t>2</w:t>
        </w:r>
      </w:ins>
      <w:ins w:id="330" w:author="Hayward, Rodney (Rod) [2]" w:date="2018-08-28T15:43:00Z">
        <w:del w:id="331" w:author="Burke, James" w:date="2018-08-29T09:19:00Z">
          <w:r w:rsidR="007468D2" w:rsidDel="00A41674">
            <w:delText>0</w:delText>
          </w:r>
        </w:del>
        <w:r w:rsidR="007468D2">
          <w:t xml:space="preserve">%) were </w:t>
        </w:r>
      </w:ins>
      <w:r w:rsidR="000F6AD7">
        <w:t xml:space="preserve">seen </w:t>
      </w:r>
      <w:ins w:id="332" w:author="Hayward, Rodney (Rod) [2]" w:date="2018-08-28T15:43:00Z">
        <w:r w:rsidR="007468D2">
          <w:t xml:space="preserve">at least once </w:t>
        </w:r>
      </w:ins>
      <w:r>
        <w:t>annually</w:t>
      </w:r>
      <w:del w:id="333" w:author="Hayward, Rodney (Rod) [2]" w:date="2018-08-28T15:43:00Z">
        <w:r w:rsidDel="007468D2">
          <w:delText xml:space="preserve"> </w:delText>
        </w:r>
        <w:r w:rsidR="000F6AD7" w:rsidDel="007468D2">
          <w:delText xml:space="preserve">by a provider was </w:delText>
        </w:r>
        <w:r w:rsidR="000F6AD7" w:rsidRPr="000F6AD7" w:rsidDel="007468D2">
          <w:rPr>
            <w:highlight w:val="yellow"/>
          </w:rPr>
          <w:delText>1,600</w:delText>
        </w:r>
        <w:r w:rsidR="000F6AD7" w:rsidDel="007468D2">
          <w:delText xml:space="preserve">, indicating that </w:delText>
        </w:r>
        <w:r w:rsidR="000F6AD7" w:rsidRPr="000F6AD7" w:rsidDel="007468D2">
          <w:rPr>
            <w:highlight w:val="yellow"/>
          </w:rPr>
          <w:delText>400</w:delText>
        </w:r>
        <w:r w:rsidR="000F6AD7" w:rsidDel="007468D2">
          <w:delText xml:space="preserve"> patients per panel, on average, don’t have a visit in a given year </w:delText>
        </w:r>
        <w:r w:rsidDel="007468D2">
          <w:delText>(mean panel size was</w:delText>
        </w:r>
        <w:r w:rsidR="000F6AD7" w:rsidDel="007468D2">
          <w:delText xml:space="preserve"> 2,000</w:delText>
        </w:r>
        <w:r w:rsidDel="007468D2">
          <w:delText>)</w:delText>
        </w:r>
      </w:del>
      <w:r w:rsidR="000F6AD7">
        <w:t>.</w:t>
      </w:r>
      <w:r>
        <w:t xml:space="preserve"> </w:t>
      </w:r>
    </w:p>
    <w:p w14:paraId="20F411DB" w14:textId="77777777" w:rsidR="00F30C92" w:rsidRDefault="00611D2B" w:rsidP="00105EA2">
      <w:r>
        <w:tab/>
      </w:r>
    </w:p>
    <w:p w14:paraId="61561405" w14:textId="2C4EF15D" w:rsidR="00611D2B" w:rsidRDefault="008E27FE" w:rsidP="00105EA2">
      <w:pPr>
        <w:rPr>
          <w:i/>
        </w:rPr>
      </w:pPr>
      <w:r>
        <w:rPr>
          <w:i/>
        </w:rPr>
        <w:t xml:space="preserve">Time </w:t>
      </w:r>
      <w:r w:rsidR="00752DBF">
        <w:rPr>
          <w:i/>
        </w:rPr>
        <w:t xml:space="preserve">Needed and </w:t>
      </w:r>
      <w:r>
        <w:rPr>
          <w:i/>
        </w:rPr>
        <w:t xml:space="preserve">Time </w:t>
      </w:r>
      <w:r w:rsidR="00752DBF">
        <w:rPr>
          <w:i/>
        </w:rPr>
        <w:t>Available</w:t>
      </w:r>
      <w:r>
        <w:rPr>
          <w:i/>
        </w:rPr>
        <w:t xml:space="preserve"> for Prevention:</w:t>
      </w:r>
    </w:p>
    <w:p w14:paraId="6B8E3A26" w14:textId="32C0E2A6" w:rsidR="00F30C92" w:rsidRPr="00F30C92" w:rsidRDefault="00F30C92" w:rsidP="00105EA2">
      <w:r>
        <w:lastRenderedPageBreak/>
        <w:tab/>
      </w:r>
      <w:r>
        <w:rPr>
          <w:b/>
        </w:rPr>
        <w:t>Figure 1</w:t>
      </w:r>
      <w:r>
        <w:t xml:space="preserve"> displays that total annual time needed to provide all high-priority preventive services as compared to the total annual time available for prevention. </w:t>
      </w:r>
      <w:del w:id="334" w:author="Hayward, Rodney (Rod) [2]" w:date="2018-08-28T15:45:00Z">
        <w:r w:rsidDel="007468D2">
          <w:delText xml:space="preserve">The </w:delText>
        </w:r>
        <w:commentRangeStart w:id="335"/>
        <w:r w:rsidDel="007468D2">
          <w:delText>mean</w:delText>
        </w:r>
      </w:del>
      <w:r>
        <w:t xml:space="preserve"> </w:t>
      </w:r>
      <w:commentRangeEnd w:id="335"/>
      <w:r w:rsidR="007468D2">
        <w:rPr>
          <w:rStyle w:val="CommentReference"/>
        </w:rPr>
        <w:commentReference w:id="335"/>
      </w:r>
      <w:ins w:id="336" w:author="Hayward, Rodney (Rod) [2]" w:date="2018-08-28T15:45:00Z">
        <w:del w:id="337" w:author="Burke, James" w:date="2018-08-29T09:28:00Z">
          <w:r w:rsidR="007468D2" w:rsidDel="00BB1C0B">
            <w:delText xml:space="preserve">PCPs </w:delText>
          </w:r>
        </w:del>
      </w:ins>
      <w:del w:id="338" w:author="Burke, James" w:date="2018-08-29T09:28:00Z">
        <w:r w:rsidDel="00BB1C0B">
          <w:delText xml:space="preserve">provider worked </w:delText>
        </w:r>
      </w:del>
      <w:ins w:id="339" w:author="Hayward, Rodney (Rod) [2]" w:date="2018-08-28T15:46:00Z">
        <w:del w:id="340" w:author="Burke, James" w:date="2018-08-29T09:28:00Z">
          <w:r w:rsidR="007468D2" w:rsidDel="00BB1C0B">
            <w:delText xml:space="preserve">averaged </w:delText>
          </w:r>
        </w:del>
      </w:ins>
      <w:del w:id="341" w:author="Burke, James" w:date="2018-08-29T09:28:00Z">
        <w:r w:rsidRPr="00F30C92" w:rsidDel="00BB1C0B">
          <w:rPr>
            <w:highlight w:val="yellow"/>
          </w:rPr>
          <w:delText>2,500</w:delText>
        </w:r>
        <w:r w:rsidDel="00BB1C0B">
          <w:delText xml:space="preserve"> </w:delText>
        </w:r>
      </w:del>
      <w:ins w:id="342" w:author="Hayward, Rodney (Rod) [2]" w:date="2018-08-28T15:46:00Z">
        <w:del w:id="343" w:author="Burke, James" w:date="2018-08-29T09:28:00Z">
          <w:r w:rsidR="007468D2" w:rsidDel="00BB1C0B">
            <w:delText>work-</w:delText>
          </w:r>
        </w:del>
      </w:ins>
      <w:del w:id="344" w:author="Burke, James" w:date="2018-08-29T09:28:00Z">
        <w:r w:rsidDel="00BB1C0B">
          <w:delText>hour</w:delText>
        </w:r>
        <w:r w:rsidR="00F5787A" w:rsidDel="00BB1C0B">
          <w:delText>s</w:delText>
        </w:r>
        <w:r w:rsidDel="00BB1C0B">
          <w:delText xml:space="preserve"> pe</w:delText>
        </w:r>
        <w:r w:rsidR="00985313" w:rsidDel="00BB1C0B">
          <w:delText xml:space="preserve">r year, </w:delText>
        </w:r>
        <w:r w:rsidDel="00BB1C0B">
          <w:delText xml:space="preserve">had </w:delText>
        </w:r>
        <w:r w:rsidRPr="00F30C92" w:rsidDel="00BB1C0B">
          <w:rPr>
            <w:highlight w:val="yellow"/>
          </w:rPr>
          <w:delText>690</w:delText>
        </w:r>
        <w:r w:rsidDel="00BB1C0B">
          <w:delText xml:space="preserve"> mean hours of </w:delText>
        </w:r>
        <w:r w:rsidR="00F5787A" w:rsidDel="00BB1C0B">
          <w:delText xml:space="preserve">face-to-face </w:delText>
        </w:r>
        <w:r w:rsidDel="00BB1C0B">
          <w:delText xml:space="preserve">time available </w:delText>
        </w:r>
        <w:r w:rsidR="00F5787A" w:rsidDel="00BB1C0B">
          <w:delText xml:space="preserve">to talk </w:delText>
        </w:r>
        <w:r w:rsidR="00985313" w:rsidDel="00BB1C0B">
          <w:delText xml:space="preserve">with patients, and had only </w:delText>
        </w:r>
        <w:r w:rsidR="00985313" w:rsidRPr="00985313" w:rsidDel="00BB1C0B">
          <w:rPr>
            <w:highlight w:val="yellow"/>
          </w:rPr>
          <w:delText>116</w:delText>
        </w:r>
        <w:r w:rsidR="00985313" w:rsidDel="00BB1C0B">
          <w:delText xml:space="preserve"> mean </w:delText>
        </w:r>
      </w:del>
      <w:ins w:id="345" w:author="Hayward, Rodney (Rod) [2]" w:date="2018-08-28T15:47:00Z">
        <w:del w:id="346" w:author="Burke, James" w:date="2018-08-29T09:28:00Z">
          <w:r w:rsidR="007468D2" w:rsidDel="00BB1C0B">
            <w:delText>work-</w:delText>
          </w:r>
        </w:del>
      </w:ins>
      <w:del w:id="347" w:author="Burke, James" w:date="2018-08-29T09:28:00Z">
        <w:r w:rsidR="00985313" w:rsidDel="00BB1C0B">
          <w:delText>hours available to discuss preventive services.</w:delText>
        </w:r>
      </w:del>
      <w:r w:rsidR="00985313">
        <w:t xml:space="preserve"> </w:t>
      </w:r>
      <w:ins w:id="348" w:author="Burke, James" w:date="2018-08-29T09:29:00Z">
        <w:r w:rsidR="00CD5321">
          <w:t xml:space="preserve">Providers have about 28 minutes per day available for </w:t>
        </w:r>
      </w:ins>
      <w:ins w:id="349" w:author="Burke, James" w:date="2018-08-29T09:30:00Z">
        <w:r w:rsidR="00DC0A51">
          <w:t xml:space="preserve">discussing all </w:t>
        </w:r>
      </w:ins>
      <w:ins w:id="350" w:author="Burke, James" w:date="2018-08-29T09:29:00Z">
        <w:r w:rsidR="00CD5321">
          <w:t>preventive ca</w:t>
        </w:r>
      </w:ins>
      <w:ins w:id="351" w:author="Burke, James" w:date="2018-08-29T09:30:00Z">
        <w:r w:rsidR="00CD5321">
          <w:t xml:space="preserve">re </w:t>
        </w:r>
        <w:r w:rsidR="00DC0A51">
          <w:t xml:space="preserve">services </w:t>
        </w:r>
      </w:ins>
      <w:del w:id="352" w:author="Burke, James" w:date="2018-08-29T09:30:00Z">
        <w:r w:rsidR="006374F6" w:rsidDel="00CD5321">
          <w:delText xml:space="preserve">This works out to </w:delText>
        </w:r>
      </w:del>
      <w:ins w:id="353" w:author="Burke, James" w:date="2018-08-29T09:30:00Z">
        <w:r w:rsidR="00CD5321">
          <w:t xml:space="preserve">— or about </w:t>
        </w:r>
      </w:ins>
      <w:r w:rsidR="006374F6" w:rsidRPr="006374F6">
        <w:rPr>
          <w:highlight w:val="yellow"/>
        </w:rPr>
        <w:t>2 minutes</w:t>
      </w:r>
      <w:r w:rsidR="006374F6">
        <w:t xml:space="preserve"> </w:t>
      </w:r>
      <w:del w:id="354" w:author="Burke, James" w:date="2018-08-29T09:30:00Z">
        <w:r w:rsidR="006374F6" w:rsidDel="00DC0A51">
          <w:delText xml:space="preserve">available for discussing all preventive services </w:delText>
        </w:r>
      </w:del>
      <w:r w:rsidR="006374F6">
        <w:t xml:space="preserve">per clinic visit, on average. </w:t>
      </w:r>
      <w:r w:rsidR="00985313">
        <w:t xml:space="preserve">However, </w:t>
      </w:r>
      <w:del w:id="355" w:author="Burke, James" w:date="2018-08-29T09:31:00Z">
        <w:r w:rsidR="00985313" w:rsidDel="001914E4">
          <w:delText xml:space="preserve">the </w:delText>
        </w:r>
      </w:del>
      <w:ins w:id="356" w:author="Hayward, Rodney (Rod) [2]" w:date="2018-08-28T17:11:00Z">
        <w:del w:id="357" w:author="Burke, James" w:date="2018-08-29T09:30:00Z">
          <w:r w:rsidR="00D33DC9" w:rsidDel="001914E4">
            <w:delText>annual</w:delText>
          </w:r>
        </w:del>
        <w:del w:id="358" w:author="Burke, James" w:date="2018-08-29T09:31:00Z">
          <w:r w:rsidR="00D33DC9" w:rsidDel="001914E4">
            <w:delText xml:space="preserve"> </w:delText>
          </w:r>
        </w:del>
      </w:ins>
      <w:del w:id="359" w:author="Burke, James" w:date="2018-08-29T09:31:00Z">
        <w:r w:rsidR="00985313" w:rsidDel="001914E4">
          <w:delText xml:space="preserve">mean time </w:delText>
        </w:r>
      </w:del>
      <w:ins w:id="360" w:author="Burke, James" w:date="2018-08-29T09:31:00Z">
        <w:r w:rsidR="001914E4">
          <w:t xml:space="preserve">the time needed </w:t>
        </w:r>
      </w:ins>
      <w:r w:rsidR="00985313">
        <w:t xml:space="preserve">to complete SDM for all included preventive services </w:t>
      </w:r>
      <w:del w:id="361" w:author="Burke, James" w:date="2018-08-29T09:31:00Z">
        <w:r w:rsidR="00985313" w:rsidDel="001914E4">
          <w:delText xml:space="preserve">was </w:delText>
        </w:r>
        <w:r w:rsidR="00985313" w:rsidRPr="00985313" w:rsidDel="001914E4">
          <w:rPr>
            <w:highlight w:val="yellow"/>
          </w:rPr>
          <w:delText>1,040</w:delText>
        </w:r>
        <w:r w:rsidR="00985313" w:rsidDel="001914E4">
          <w:delText xml:space="preserve"> hours, or </w:delText>
        </w:r>
        <w:r w:rsidR="00985313" w:rsidDel="001914E4">
          <w:rPr>
            <w:highlight w:val="yellow"/>
          </w:rPr>
          <w:delText>9</w:delText>
        </w:r>
        <w:r w:rsidR="00985313" w:rsidRPr="00985313" w:rsidDel="001914E4">
          <w:rPr>
            <w:highlight w:val="yellow"/>
          </w:rPr>
          <w:delText>24</w:delText>
        </w:r>
        <w:r w:rsidR="00985313" w:rsidDel="001914E4">
          <w:delText xml:space="preserve"> hours </w:delText>
        </w:r>
      </w:del>
      <w:ins w:id="362" w:author="Burke, James" w:date="2018-08-29T09:31:00Z">
        <w:r w:rsidR="001914E4">
          <w:t xml:space="preserve">is about </w:t>
        </w:r>
        <w:proofErr w:type="gramStart"/>
        <w:r w:rsidR="001914E4">
          <w:t>228  minutes</w:t>
        </w:r>
        <w:proofErr w:type="gramEnd"/>
        <w:r w:rsidR="001914E4">
          <w:t xml:space="preserve"> (3.8 hours) per day or 16 minutes per visit</w:t>
        </w:r>
      </w:ins>
      <w:ins w:id="363" w:author="Burke, James" w:date="2018-08-29T09:32:00Z">
        <w:r w:rsidR="001914E4">
          <w:t>.</w:t>
        </w:r>
      </w:ins>
      <w:ins w:id="364" w:author="Burke, James" w:date="2018-08-29T09:31:00Z">
        <w:r w:rsidR="001914E4">
          <w:t xml:space="preserve"> </w:t>
        </w:r>
      </w:ins>
      <w:ins w:id="365" w:author="Burke, James" w:date="2018-08-29T09:32:00Z">
        <w:r w:rsidR="001914E4">
          <w:t>The average, PCP then, needs to find a mere 200 minutes per day to break even.</w:t>
        </w:r>
      </w:ins>
      <w:del w:id="366" w:author="Burke, James" w:date="2018-08-29T09:32:00Z">
        <w:r w:rsidR="00985313" w:rsidDel="001914E4">
          <w:delText xml:space="preserve">of work-time beyond what PCPs currently have available. </w:delText>
        </w:r>
      </w:del>
    </w:p>
    <w:p w14:paraId="7D35E169" w14:textId="77777777" w:rsidR="00F30C92" w:rsidRDefault="008E27FE" w:rsidP="00105EA2">
      <w:pPr>
        <w:rPr>
          <w:i/>
        </w:rPr>
      </w:pPr>
      <w:r>
        <w:rPr>
          <w:i/>
        </w:rPr>
        <w:tab/>
      </w:r>
    </w:p>
    <w:p w14:paraId="3F1F1FF0" w14:textId="5AD9D72D" w:rsidR="008E27FE" w:rsidRDefault="0008183B" w:rsidP="00105EA2">
      <w:pPr>
        <w:rPr>
          <w:i/>
        </w:rPr>
      </w:pPr>
      <w:r>
        <w:rPr>
          <w:i/>
        </w:rPr>
        <w:t xml:space="preserve">Variation in </w:t>
      </w:r>
      <w:ins w:id="367" w:author="Hayward, Rodney (Rod) [2]" w:date="2018-08-28T15:49:00Z">
        <w:r w:rsidR="00827CAC">
          <w:rPr>
            <w:i/>
          </w:rPr>
          <w:t>Prevention-</w:t>
        </w:r>
      </w:ins>
      <w:r>
        <w:rPr>
          <w:i/>
        </w:rPr>
        <w:t>Time-</w:t>
      </w:r>
      <w:ins w:id="368" w:author="Hayward, Rodney (Rod) [2]" w:date="2018-08-28T15:49:00Z">
        <w:r w:rsidR="00827CAC">
          <w:rPr>
            <w:i/>
          </w:rPr>
          <w:t xml:space="preserve">Space- </w:t>
        </w:r>
      </w:ins>
      <w:r>
        <w:rPr>
          <w:i/>
        </w:rPr>
        <w:t>D</w:t>
      </w:r>
      <w:r w:rsidR="00311B74">
        <w:rPr>
          <w:i/>
        </w:rPr>
        <w:t>eficit</w:t>
      </w:r>
      <w:del w:id="369" w:author="Hayward, Rodney (Rod) [2]" w:date="2018-08-28T15:49:00Z">
        <w:r w:rsidR="00311B74" w:rsidDel="00827CAC">
          <w:rPr>
            <w:i/>
          </w:rPr>
          <w:delText>s</w:delText>
        </w:r>
      </w:del>
      <w:r>
        <w:rPr>
          <w:i/>
        </w:rPr>
        <w:t xml:space="preserve"> </w:t>
      </w:r>
      <w:ins w:id="370" w:author="Hayward, Rodney (Rod) [2]" w:date="2018-08-28T15:49:00Z">
        <w:r w:rsidR="00827CAC">
          <w:rPr>
            <w:i/>
          </w:rPr>
          <w:t xml:space="preserve">(PTSD) </w:t>
        </w:r>
      </w:ins>
      <w:r>
        <w:rPr>
          <w:i/>
        </w:rPr>
        <w:t>Across PCPs</w:t>
      </w:r>
      <w:r w:rsidR="00311B74">
        <w:rPr>
          <w:i/>
        </w:rPr>
        <w:t>:</w:t>
      </w:r>
    </w:p>
    <w:p w14:paraId="2C870C65" w14:textId="1B59BBBB" w:rsidR="00F30C92" w:rsidRPr="001F3A68" w:rsidRDefault="00311B74" w:rsidP="00105EA2">
      <w:r>
        <w:rPr>
          <w:i/>
        </w:rPr>
        <w:tab/>
      </w:r>
      <w:r w:rsidR="001F3A68" w:rsidRPr="001F3A68">
        <w:rPr>
          <w:b/>
        </w:rPr>
        <w:t xml:space="preserve">Figure 2 </w:t>
      </w:r>
      <w:r w:rsidR="001F3A68">
        <w:t xml:space="preserve">depicts the degree to which different PCPs in the study population are </w:t>
      </w:r>
      <w:r w:rsidR="00AF1F8F">
        <w:t xml:space="preserve">able to stay </w:t>
      </w:r>
      <w:ins w:id="371" w:author="Hayward, Rodney (Rod) [2]" w:date="2018-08-28T15:50:00Z">
        <w:r w:rsidR="00827CAC">
          <w:t xml:space="preserve">within the </w:t>
        </w:r>
      </w:ins>
      <w:ins w:id="372" w:author="Hayward, Rodney (Rod) [2]" w:date="2018-08-28T17:12:00Z">
        <w:r w:rsidR="00D33DC9">
          <w:t>laws</w:t>
        </w:r>
      </w:ins>
      <w:ins w:id="373" w:author="Hayward, Rodney (Rod) [2]" w:date="2018-08-28T15:50:00Z">
        <w:r w:rsidR="00827CAC">
          <w:t xml:space="preserve"> of physics</w:t>
        </w:r>
      </w:ins>
      <w:del w:id="374" w:author="Hayward, Rodney (Rod) [2]" w:date="2018-08-28T15:50:00Z">
        <w:r w:rsidR="00AF1F8F" w:rsidDel="00827CAC">
          <w:delText>above water</w:delText>
        </w:r>
      </w:del>
      <w:r w:rsidR="001F3A68">
        <w:t xml:space="preserve"> (</w:t>
      </w:r>
      <w:r w:rsidR="00AF1F8F">
        <w:t>time-</w:t>
      </w:r>
      <w:ins w:id="375" w:author="Hayward, Rodney (Rod) [2]" w:date="2018-08-28T15:50:00Z">
        <w:r w:rsidR="00827CAC">
          <w:t xml:space="preserve">space </w:t>
        </w:r>
      </w:ins>
      <w:r w:rsidR="00AF1F8F">
        <w:t>deficit &lt;=</w:t>
      </w:r>
      <w:r w:rsidR="001F3A68">
        <w:t xml:space="preserve"> 0)</w:t>
      </w:r>
      <w:r w:rsidR="00AF1F8F">
        <w:t xml:space="preserve">. We </w:t>
      </w:r>
      <w:ins w:id="376" w:author="Hayward, Rodney (Rod) [2]" w:date="2018-08-28T15:50:00Z">
        <w:r w:rsidR="00827CAC">
          <w:t xml:space="preserve">were surprised, but still skeptical, when we </w:t>
        </w:r>
      </w:ins>
      <w:r w:rsidR="00AF1F8F">
        <w:t xml:space="preserve">found that 0.0% of study PCPs </w:t>
      </w:r>
      <w:ins w:id="377" w:author="Hayward, Rodney (Rod) [2]" w:date="2018-08-28T15:51:00Z">
        <w:r w:rsidR="00827CAC">
          <w:t xml:space="preserve">could avoid PTSD </w:t>
        </w:r>
      </w:ins>
      <w:ins w:id="378" w:author="Hayward, Rodney (Rod) [2]" w:date="2018-08-28T15:58:00Z">
        <w:r w:rsidR="00827CAC">
          <w:t xml:space="preserve">(mean PTSD = </w:t>
        </w:r>
        <w:del w:id="379" w:author="Burke, James" w:date="2018-08-29T09:45:00Z">
          <w:r w:rsidR="00827CAC" w:rsidDel="001914E4">
            <w:delText>X hrs</w:delText>
          </w:r>
        </w:del>
      </w:ins>
      <w:ins w:id="380" w:author="Hayward, Rodney (Rod) [2]" w:date="2018-08-28T15:59:00Z">
        <w:del w:id="381" w:author="Burke, James" w:date="2018-08-29T09:45:00Z">
          <w:r w:rsidR="00827CAC" w:rsidDel="001914E4">
            <w:delText xml:space="preserve"> per yea</w:delText>
          </w:r>
        </w:del>
      </w:ins>
      <w:ins w:id="382" w:author="Burke, James" w:date="2018-08-29T09:45:00Z">
        <w:r w:rsidR="001914E4">
          <w:t>-3.3 hours per day</w:t>
        </w:r>
      </w:ins>
      <w:ins w:id="383" w:author="Hayward, Rodney (Rod) [2]" w:date="2018-08-28T15:59:00Z">
        <w:del w:id="384" w:author="Burke, James" w:date="2018-08-29T09:45:00Z">
          <w:r w:rsidR="00827CAC" w:rsidDel="001914E4">
            <w:delText>r</w:delText>
          </w:r>
        </w:del>
        <w:r w:rsidR="00AE6907">
          <w:t xml:space="preserve">) </w:t>
        </w:r>
      </w:ins>
      <w:ins w:id="385" w:author="Hayward, Rodney (Rod) [2]" w:date="2018-08-28T15:51:00Z">
        <w:r w:rsidR="00827CAC">
          <w:t xml:space="preserve">even </w:t>
        </w:r>
      </w:ins>
      <w:ins w:id="386" w:author="Hayward, Rodney (Rod) [2]" w:date="2018-08-28T15:54:00Z">
        <w:r w:rsidR="00827CAC">
          <w:t xml:space="preserve">given our unrealistically low </w:t>
        </w:r>
      </w:ins>
      <w:ins w:id="387" w:author="Hayward, Rodney (Rod) [2]" w:date="2018-08-28T15:51:00Z">
        <w:r w:rsidR="00827CAC">
          <w:t xml:space="preserve">estimate </w:t>
        </w:r>
      </w:ins>
      <w:ins w:id="388" w:author="Hayward, Rodney (Rod) [2]" w:date="2018-08-28T15:54:00Z">
        <w:r w:rsidR="00827CAC">
          <w:t xml:space="preserve">of </w:t>
        </w:r>
      </w:ins>
      <w:ins w:id="389" w:author="Hayward, Rodney (Rod) [2]" w:date="2018-08-28T15:51:00Z">
        <w:r w:rsidR="00827CAC">
          <w:t xml:space="preserve">time needed for </w:t>
        </w:r>
      </w:ins>
      <w:ins w:id="390" w:author="Hayward, Rodney (Rod) [2]" w:date="2018-08-28T15:54:00Z">
        <w:r w:rsidR="00827CAC">
          <w:t xml:space="preserve">full </w:t>
        </w:r>
      </w:ins>
      <w:ins w:id="391" w:author="Hayward, Rodney (Rod) [2]" w:date="2018-08-28T15:51:00Z">
        <w:r w:rsidR="00827CAC">
          <w:t>SDM</w:t>
        </w:r>
      </w:ins>
      <w:del w:id="392" w:author="Hayward, Rodney (Rod) [2]" w:date="2018-08-28T15:51:00Z">
        <w:r w:rsidR="00AF1F8F" w:rsidDel="00827CAC">
          <w:delText>are able to keep their heads above water, meaning that</w:delText>
        </w:r>
        <w:r w:rsidR="00AF0787" w:rsidDel="00827CAC">
          <w:delText xml:space="preserve"> 100% of PCPs failed </w:delText>
        </w:r>
        <w:r w:rsidR="00AF1F8F" w:rsidDel="00827CAC">
          <w:delText>to provide SDM for all preventive services</w:delText>
        </w:r>
      </w:del>
      <w:r w:rsidR="00AF1F8F">
        <w:t xml:space="preserve">. </w:t>
      </w:r>
    </w:p>
    <w:p w14:paraId="3263323E" w14:textId="77777777" w:rsidR="001354B7" w:rsidRDefault="001354B7" w:rsidP="001354B7">
      <w:pPr>
        <w:rPr>
          <w:i/>
        </w:rPr>
      </w:pPr>
    </w:p>
    <w:p w14:paraId="73975F4C" w14:textId="573549F5" w:rsidR="001354B7" w:rsidRPr="008E27FE" w:rsidRDefault="001354B7" w:rsidP="001354B7">
      <w:pPr>
        <w:rPr>
          <w:i/>
        </w:rPr>
      </w:pPr>
      <w:r>
        <w:rPr>
          <w:i/>
        </w:rPr>
        <w:t xml:space="preserve">Sensitivity Analysis: </w:t>
      </w:r>
    </w:p>
    <w:p w14:paraId="112FE564" w14:textId="1B33F286" w:rsidR="001354B7" w:rsidRDefault="001354B7" w:rsidP="001354B7">
      <w:r>
        <w:tab/>
      </w:r>
      <w:commentRangeStart w:id="393"/>
      <w:commentRangeStart w:id="394"/>
      <w:del w:id="395" w:author="Hayward, Rodney (Rod) [2]" w:date="2018-08-28T15:55:00Z">
        <w:r w:rsidDel="00827CAC">
          <w:delText xml:space="preserve">PCPs continued to fail in most </w:delText>
        </w:r>
      </w:del>
      <w:del w:id="396" w:author="Hayward, Rodney (Rod) [2]" w:date="2018-08-28T17:12:00Z">
        <w:r w:rsidDel="00D33DC9">
          <w:delText xml:space="preserve">scenarios. </w:delText>
        </w:r>
      </w:del>
      <w:ins w:id="397" w:author="Hayward, Rodney (Rod) [2]" w:date="2018-08-28T15:55:00Z">
        <w:r w:rsidR="00827CAC">
          <w:t xml:space="preserve">Unfortunately, </w:t>
        </w:r>
      </w:ins>
      <w:ins w:id="398" w:author="Hayward, Rodney (Rod) [2]" w:date="2018-08-28T15:56:00Z">
        <w:r w:rsidR="00827CAC">
          <w:t xml:space="preserve">PCPs </w:t>
        </w:r>
      </w:ins>
      <w:ins w:id="399" w:author="Hayward, Rodney (Rod) [2]" w:date="2018-08-28T17:13:00Z">
        <w:r w:rsidR="00D33DC9">
          <w:t xml:space="preserve">could not avoid a 100% PTSD rate even if the </w:t>
        </w:r>
      </w:ins>
      <w:ins w:id="400" w:author="Hayward, Rodney (Rod) [2]" w:date="2018-08-28T15:55:00Z">
        <w:r w:rsidR="00827CAC">
          <w:t>us</w:t>
        </w:r>
      </w:ins>
      <w:ins w:id="401" w:author="Hayward, Rodney (Rod) [2]" w:date="2018-08-28T17:13:00Z">
        <w:r w:rsidR="00D33DC9">
          <w:t>ed</w:t>
        </w:r>
      </w:ins>
      <w:ins w:id="402" w:author="Hayward, Rodney (Rod) [2]" w:date="2018-08-28T15:55:00Z">
        <w:r w:rsidR="00827CAC">
          <w:t xml:space="preserve"> </w:t>
        </w:r>
      </w:ins>
      <w:del w:id="403" w:author="Hayward, Rodney (Rod) [2]" w:date="2018-08-28T15:56:00Z">
        <w:r w:rsidDel="00827CAC">
          <w:delText xml:space="preserve">Even if PCPs used </w:delText>
        </w:r>
      </w:del>
      <w:r>
        <w:t xml:space="preserve">100% of their direct </w:t>
      </w:r>
      <w:del w:id="404" w:author="Hayward, Rodney (Rod) [2]" w:date="2018-08-28T15:56:00Z">
        <w:r w:rsidDel="00827CAC">
          <w:delText xml:space="preserve">face-time with </w:delText>
        </w:r>
      </w:del>
      <w:r>
        <w:t>patient</w:t>
      </w:r>
      <w:ins w:id="405" w:author="Hayward, Rodney (Rod) [2]" w:date="2018-08-28T15:56:00Z">
        <w:r w:rsidR="00827CAC">
          <w:t xml:space="preserve"> contact time</w:t>
        </w:r>
      </w:ins>
      <w:del w:id="406" w:author="Hayward, Rodney (Rod) [2]" w:date="2018-08-28T15:56:00Z">
        <w:r w:rsidDel="00827CAC">
          <w:delText>s</w:delText>
        </w:r>
      </w:del>
      <w:r>
        <w:t xml:space="preserve"> </w:t>
      </w:r>
      <w:ins w:id="407" w:author="Hayward, Rodney (Rod) [2]" w:date="2018-08-28T15:56:00Z">
        <w:r w:rsidR="00827CAC">
          <w:t xml:space="preserve">for SDM </w:t>
        </w:r>
      </w:ins>
      <w:del w:id="408" w:author="Hayward, Rodney (Rod) [2]" w:date="2018-08-28T15:56:00Z">
        <w:r w:rsidDel="00827CAC">
          <w:delText xml:space="preserve">to discuss </w:delText>
        </w:r>
      </w:del>
      <w:r>
        <w:t>preventive care</w:t>
      </w:r>
      <w:commentRangeEnd w:id="394"/>
      <w:r w:rsidR="006830D5">
        <w:rPr>
          <w:rStyle w:val="CommentReference"/>
        </w:rPr>
        <w:commentReference w:id="394"/>
      </w:r>
      <w:ins w:id="409" w:author="Hayward, Rodney (Rod) [2]" w:date="2018-08-28T17:13:00Z">
        <w:r w:rsidR="00D33DC9">
          <w:t>.</w:t>
        </w:r>
      </w:ins>
      <w:r>
        <w:t xml:space="preserve"> </w:t>
      </w:r>
      <w:commentRangeEnd w:id="393"/>
      <w:r w:rsidR="006830D5">
        <w:rPr>
          <w:rStyle w:val="CommentReference"/>
        </w:rPr>
        <w:commentReference w:id="393"/>
      </w:r>
      <w:del w:id="410" w:author="Hayward, Rodney (Rod) [2]" w:date="2018-08-28T15:56:00Z">
        <w:r w:rsidDel="00827CAC">
          <w:delText>and no</w:delText>
        </w:r>
        <w:r w:rsidR="00C927B8" w:rsidDel="00827CAC">
          <w:delText xml:space="preserve">thing else </w:delText>
        </w:r>
      </w:del>
      <w:del w:id="411" w:author="Hayward, Rodney (Rod) [2]" w:date="2018-08-28T15:57:00Z">
        <w:r w:rsidR="00C927B8" w:rsidDel="00827CAC">
          <w:delText>(</w:delText>
        </w:r>
      </w:del>
      <w:ins w:id="412" w:author="Hayward, Rodney (Rod) [2]" w:date="2018-08-28T17:14:00Z">
        <w:r w:rsidR="00D33DC9">
          <w:t>Accounting for</w:t>
        </w:r>
      </w:ins>
      <w:ins w:id="413" w:author="Hayward, Rodney (Rod) [2]" w:date="2018-08-28T17:13:00Z">
        <w:r w:rsidR="00D33DC9">
          <w:t xml:space="preserve"> time for </w:t>
        </w:r>
      </w:ins>
      <w:commentRangeStart w:id="414"/>
      <w:del w:id="415" w:author="Hayward, Rodney (Rod) [2]" w:date="2018-08-28T15:57:00Z">
        <w:r w:rsidDel="00827CAC">
          <w:delText xml:space="preserve">quickly </w:delText>
        </w:r>
      </w:del>
      <w:r>
        <w:t xml:space="preserve">shushing patients </w:t>
      </w:r>
      <w:ins w:id="416" w:author="Hayward, Rodney (Rod) [2]" w:date="2018-08-28T15:57:00Z">
        <w:r w:rsidR="00827CAC">
          <w:t>who tried to talk about the</w:t>
        </w:r>
      </w:ins>
      <w:ins w:id="417" w:author="Hayward, Rodney (Rod) [2]" w:date="2018-08-28T15:58:00Z">
        <w:r w:rsidR="00827CAC">
          <w:t>i</w:t>
        </w:r>
      </w:ins>
      <w:ins w:id="418" w:author="Hayward, Rodney (Rod) [2]" w:date="2018-08-28T15:57:00Z">
        <w:r w:rsidR="00827CAC">
          <w:t>r symptoms</w:t>
        </w:r>
      </w:ins>
      <w:commentRangeEnd w:id="414"/>
      <w:r w:rsidR="000A5A61">
        <w:rPr>
          <w:rStyle w:val="CommentReference"/>
        </w:rPr>
        <w:commentReference w:id="414"/>
      </w:r>
      <w:ins w:id="419" w:author="Hayward, Rodney (Rod) [2]" w:date="2018-08-28T15:58:00Z">
        <w:r w:rsidR="00827CAC">
          <w:t>,</w:t>
        </w:r>
      </w:ins>
      <w:ins w:id="420" w:author="Hayward, Rodney (Rod) [2]" w:date="2018-08-28T15:57:00Z">
        <w:r w:rsidR="00827CAC">
          <w:t xml:space="preserve"> </w:t>
        </w:r>
      </w:ins>
      <w:ins w:id="421" w:author="Hayward, Rodney (Rod) [2]" w:date="2018-08-28T15:58:00Z">
        <w:r w:rsidR="00827CAC">
          <w:t xml:space="preserve">medications </w:t>
        </w:r>
      </w:ins>
      <w:ins w:id="422" w:author="Hayward, Rodney (Rod) [2]" w:date="2018-08-28T15:57:00Z">
        <w:r w:rsidR="00827CAC">
          <w:t xml:space="preserve">and </w:t>
        </w:r>
      </w:ins>
      <w:ins w:id="423" w:author="Hayward, Rodney (Rod) [2]" w:date="2018-08-28T15:58:00Z">
        <w:r w:rsidR="00827CAC">
          <w:t xml:space="preserve">health </w:t>
        </w:r>
      </w:ins>
      <w:ins w:id="424" w:author="Hayward, Rodney (Rod) [2]" w:date="2018-08-28T15:57:00Z">
        <w:r w:rsidR="00827CAC">
          <w:t>concerns</w:t>
        </w:r>
      </w:ins>
      <w:ins w:id="425" w:author="Hayward, Rodney (Rod) [2]" w:date="2018-08-28T17:14:00Z">
        <w:r w:rsidR="00D33DC9">
          <w:t xml:space="preserve"> </w:t>
        </w:r>
      </w:ins>
      <w:ins w:id="426" w:author="Hayward, Rodney (Rod) [2]" w:date="2018-08-28T17:15:00Z">
        <w:r w:rsidR="00D33DC9">
          <w:t xml:space="preserve">substantially </w:t>
        </w:r>
      </w:ins>
      <w:ins w:id="427" w:author="Hayward, Rodney (Rod) [2]" w:date="2018-08-28T17:14:00Z">
        <w:r w:rsidR="00D33DC9">
          <w:t xml:space="preserve">increased </w:t>
        </w:r>
      </w:ins>
      <w:ins w:id="428" w:author="Hayward, Rodney (Rod) [2]" w:date="2018-08-28T17:15:00Z">
        <w:r w:rsidR="00D33DC9">
          <w:t xml:space="preserve">the </w:t>
        </w:r>
        <w:del w:id="429" w:author="Burke, James" w:date="2018-08-29T08:32:00Z">
          <w:r w:rsidR="00D33DC9" w:rsidDel="000A5A61">
            <w:delText>magnatude</w:delText>
          </w:r>
        </w:del>
      </w:ins>
      <w:ins w:id="430" w:author="Burke, James" w:date="2018-08-29T08:32:00Z">
        <w:r w:rsidR="000A5A61">
          <w:t>magnitude</w:t>
        </w:r>
      </w:ins>
      <w:ins w:id="431" w:author="Hayward, Rodney (Rod) [2]" w:date="2018-08-28T17:15:00Z">
        <w:r w:rsidR="00D33DC9">
          <w:t xml:space="preserve"> of </w:t>
        </w:r>
      </w:ins>
      <w:ins w:id="432" w:author="Hayward, Rodney (Rod) [2]" w:date="2018-08-28T17:14:00Z">
        <w:r w:rsidR="00D33DC9">
          <w:t>PTSD</w:t>
        </w:r>
      </w:ins>
      <w:del w:id="433" w:author="Hayward, Rodney (Rod) [2]" w:date="2018-08-28T15:58:00Z">
        <w:r w:rsidR="00C927B8" w:rsidDel="00827CAC">
          <w:delText xml:space="preserve">with acute </w:delText>
        </w:r>
        <w:r w:rsidDel="00827CAC">
          <w:delText>concerns or questions a</w:delText>
        </w:r>
        <w:r w:rsidR="001863F6" w:rsidDel="00827CAC">
          <w:delText xml:space="preserve">bout </w:delText>
        </w:r>
        <w:r w:rsidR="00C927B8" w:rsidDel="00827CAC">
          <w:delText xml:space="preserve">their chronic </w:delText>
        </w:r>
        <w:r w:rsidDel="00827CAC">
          <w:delText>medication</w:delText>
        </w:r>
        <w:r w:rsidR="001863F6" w:rsidDel="00827CAC">
          <w:delText>s</w:delText>
        </w:r>
      </w:del>
      <w:ins w:id="434" w:author="Hayward, Rodney (Rod) [2]" w:date="2018-08-28T15:58:00Z">
        <w:del w:id="435" w:author="Burke, James" w:date="2018-08-29T09:47:00Z">
          <w:r w:rsidR="00827CAC" w:rsidDel="00EA5B4E">
            <w:delText>.</w:delText>
          </w:r>
        </w:del>
      </w:ins>
      <w:del w:id="436" w:author="Hayward, Rodney (Rod) [2]" w:date="2018-08-28T15:59:00Z">
        <w:r w:rsidR="001863F6" w:rsidDel="00AE6907">
          <w:delText>)</w:delText>
        </w:r>
        <w:r w:rsidDel="00AE6907">
          <w:delText>, they would be unable to complete SDM for all preventive services (</w:delText>
        </w:r>
        <w:r w:rsidRPr="001863F6" w:rsidDel="00AE6907">
          <w:rPr>
            <w:highlight w:val="yellow"/>
          </w:rPr>
          <w:delText>mean time-deficit of xx hours over a year</w:delText>
        </w:r>
        <w:r w:rsidDel="00AE6907">
          <w:delText>)</w:delText>
        </w:r>
      </w:del>
      <w:r>
        <w:t xml:space="preserve">. </w:t>
      </w:r>
      <w:ins w:id="437" w:author="Hayward, Rodney (Rod) [2]" w:date="2018-08-28T16:00:00Z">
        <w:r w:rsidR="00AE6907">
          <w:t xml:space="preserve">Yes, PTSD </w:t>
        </w:r>
      </w:ins>
      <w:ins w:id="438" w:author="Hayward, Rodney (Rod) [2]" w:date="2018-08-28T16:01:00Z">
        <w:r w:rsidR="00AE6907">
          <w:t xml:space="preserve">could be eliminated if </w:t>
        </w:r>
      </w:ins>
      <w:del w:id="439" w:author="Hayward, Rodney (Rod) [2]" w:date="2018-08-28T16:01:00Z">
        <w:r w:rsidDel="00AE6907">
          <w:delText xml:space="preserve">Sadly, the only scenario where PCPs did not fail was when they </w:delText>
        </w:r>
      </w:del>
      <w:ins w:id="440" w:author="Hayward, Rodney (Rod) [2]" w:date="2018-08-28T16:02:00Z">
        <w:r w:rsidR="00AE6907">
          <w:t xml:space="preserve">PCPs dispensed with SDM </w:t>
        </w:r>
      </w:ins>
      <w:ins w:id="441" w:author="Hayward, Rodney (Rod) [2]" w:date="2018-08-28T17:15:00Z">
        <w:r w:rsidR="00D33DC9">
          <w:t xml:space="preserve">altogether </w:t>
        </w:r>
      </w:ins>
      <w:ins w:id="442" w:author="Hayward, Rodney (Rod) [2]" w:date="2018-08-28T16:02:00Z">
        <w:r w:rsidR="00AE6907" w:rsidRPr="00AE6907">
          <w:rPr>
            <w:i/>
            <w:rPrChange w:id="443" w:author="Hayward, Rodney (Rod) [2]" w:date="2018-08-28T16:03:00Z">
              <w:rPr/>
            </w:rPrChange>
          </w:rPr>
          <w:t>and</w:t>
        </w:r>
        <w:r w:rsidR="00AE6907">
          <w:t xml:space="preserve"> </w:t>
        </w:r>
      </w:ins>
      <w:del w:id="444" w:author="Hayward, Rodney (Rod) [2]" w:date="2018-08-28T17:15:00Z">
        <w:r w:rsidDel="00D33DC9">
          <w:delText xml:space="preserve">only </w:delText>
        </w:r>
      </w:del>
      <w:del w:id="445" w:author="Hayward, Rodney (Rod) [2]" w:date="2018-08-28T16:01:00Z">
        <w:r w:rsidDel="00AE6907">
          <w:delText xml:space="preserve">had </w:delText>
        </w:r>
        <w:r w:rsidR="00C927B8" w:rsidDel="00AE6907">
          <w:delText xml:space="preserve">a </w:delText>
        </w:r>
        <w:r w:rsidDel="00AE6907">
          <w:delText xml:space="preserve">small number of </w:delText>
        </w:r>
      </w:del>
      <w:ins w:id="446" w:author="Hayward, Rodney (Rod) [2]" w:date="2018-08-28T17:15:00Z">
        <w:r w:rsidR="00D33DC9">
          <w:t xml:space="preserve">limited themselves to only </w:t>
        </w:r>
      </w:ins>
      <w:r>
        <w:t xml:space="preserve">Grade A </w:t>
      </w:r>
      <w:ins w:id="447" w:author="Hayward, Rodney (Rod) [2]" w:date="2018-08-28T17:15:00Z">
        <w:r w:rsidR="00D33DC9">
          <w:t xml:space="preserve">preventive </w:t>
        </w:r>
      </w:ins>
      <w:r>
        <w:t>recommendations</w:t>
      </w:r>
      <w:del w:id="448" w:author="Hayward, Rodney (Rod) [2]" w:date="2018-08-28T16:03:00Z">
        <w:r w:rsidDel="00AE6907">
          <w:delText xml:space="preserve"> </w:delText>
        </w:r>
        <w:r w:rsidR="00C927B8" w:rsidRPr="00C927B8" w:rsidDel="00AE6907">
          <w:rPr>
            <w:u w:val="single"/>
          </w:rPr>
          <w:delText>and</w:delText>
        </w:r>
        <w:r w:rsidR="00C927B8" w:rsidDel="00AE6907">
          <w:delText xml:space="preserve"> </w:delText>
        </w:r>
        <w:r w:rsidDel="00AE6907">
          <w:delText>dispensed with SDM altogether</w:delText>
        </w:r>
      </w:del>
      <w:ins w:id="449" w:author="Hayward, Rodney (Rod) [2]" w:date="2018-08-28T16:02:00Z">
        <w:r w:rsidR="00AE6907">
          <w:t>,</w:t>
        </w:r>
      </w:ins>
      <w:del w:id="450" w:author="Hayward, Rodney (Rod) [2]" w:date="2018-08-28T16:02:00Z">
        <w:r w:rsidR="00C927B8" w:rsidDel="00AE6907">
          <w:delText>;</w:delText>
        </w:r>
      </w:del>
      <w:r w:rsidR="00C927B8">
        <w:t xml:space="preserve"> </w:t>
      </w:r>
      <w:ins w:id="451" w:author="Hayward, Rodney (Rod) [2]" w:date="2018-08-28T16:02:00Z">
        <w:r w:rsidR="00AE6907">
          <w:t xml:space="preserve">but that </w:t>
        </w:r>
      </w:ins>
      <w:del w:id="452" w:author="Hayward, Rodney (Rod) [2]" w:date="2018-08-28T16:02:00Z">
        <w:r w:rsidR="00C927B8" w:rsidDel="00AE6907">
          <w:delText xml:space="preserve">not much of a solution as it </w:delText>
        </w:r>
      </w:del>
      <w:ins w:id="453" w:author="Hayward, Rodney (Rod) [2]" w:date="2018-08-28T16:02:00Z">
        <w:r w:rsidR="00AE6907">
          <w:t xml:space="preserve">just </w:t>
        </w:r>
      </w:ins>
      <w:r w:rsidR="00C927B8">
        <w:t>brings</w:t>
      </w:r>
      <w:r>
        <w:t xml:space="preserve"> us full circle to where we started!</w:t>
      </w:r>
    </w:p>
    <w:p w14:paraId="04598D30" w14:textId="77777777" w:rsidR="00985313" w:rsidRDefault="00985313" w:rsidP="00105EA2">
      <w:pPr>
        <w:rPr>
          <w:i/>
        </w:rPr>
      </w:pPr>
    </w:p>
    <w:p w14:paraId="7F74A629" w14:textId="77AA8CDA" w:rsidR="00311B74" w:rsidDel="00AE6907" w:rsidRDefault="0008183B" w:rsidP="00105EA2">
      <w:pPr>
        <w:rPr>
          <w:del w:id="454" w:author="Hayward, Rodney (Rod) [2]" w:date="2018-08-28T16:04:00Z"/>
          <w:i/>
        </w:rPr>
      </w:pPr>
      <w:del w:id="455" w:author="Hayward, Rodney (Rod) [2]" w:date="2018-08-28T16:04:00Z">
        <w:r w:rsidDel="00AE6907">
          <w:rPr>
            <w:i/>
          </w:rPr>
          <w:delText>Targets for Shoring up Time-Deficits:</w:delText>
        </w:r>
      </w:del>
    </w:p>
    <w:p w14:paraId="3847DA36" w14:textId="11DF8759" w:rsidR="00F30C92" w:rsidRPr="00EC3D70" w:rsidRDefault="0008183B" w:rsidP="00105EA2">
      <w:del w:id="456" w:author="Hayward, Rodney (Rod) [2]" w:date="2018-08-28T16:05:00Z">
        <w:r w:rsidDel="00AE6907">
          <w:rPr>
            <w:i/>
          </w:rPr>
          <w:tab/>
        </w:r>
      </w:del>
      <w:ins w:id="457" w:author="Hayward, Rodney (Rod) [2]" w:date="2018-08-28T16:04:00Z">
        <w:r w:rsidR="00AE6907" w:rsidRPr="00D33DC9">
          <w:rPr>
            <w:rPrChange w:id="458" w:author="Hayward, Rodney (Rod) [2]" w:date="2018-08-28T17:16:00Z">
              <w:rPr>
                <w:i/>
              </w:rPr>
            </w:rPrChange>
          </w:rPr>
          <w:t xml:space="preserve">Then </w:t>
        </w:r>
      </w:ins>
      <w:ins w:id="459" w:author="Hayward, Rodney (Rod) [2]" w:date="2018-08-28T16:05:00Z">
        <w:r w:rsidR="00AE6907" w:rsidRPr="00D33DC9">
          <w:rPr>
            <w:rPrChange w:id="460" w:author="Hayward, Rodney (Rod) [2]" w:date="2018-08-28T17:16:00Z">
              <w:rPr>
                <w:i/>
              </w:rPr>
            </w:rPrChange>
          </w:rPr>
          <w:t>we realized</w:t>
        </w:r>
      </w:ins>
      <w:ins w:id="461" w:author="Hayward, Rodney (Rod) [2]" w:date="2018-08-28T17:16:00Z">
        <w:r w:rsidR="00D33DC9">
          <w:t>,</w:t>
        </w:r>
      </w:ins>
      <w:ins w:id="462" w:author="Hayward, Rodney (Rod) [2]" w:date="2018-08-28T16:05:00Z">
        <w:r w:rsidR="00AE6907" w:rsidRPr="00D33DC9">
          <w:rPr>
            <w:rPrChange w:id="463" w:author="Hayward, Rodney (Rod) [2]" w:date="2018-08-28T17:16:00Z">
              <w:rPr>
                <w:i/>
              </w:rPr>
            </w:rPrChange>
          </w:rPr>
          <w:t xml:space="preserve"> we had not </w:t>
        </w:r>
      </w:ins>
      <w:ins w:id="464" w:author="Hayward, Rodney (Rod) [2]" w:date="2018-08-28T17:16:00Z">
        <w:r w:rsidR="00D33DC9">
          <w:t xml:space="preserve">yet </w:t>
        </w:r>
      </w:ins>
      <w:ins w:id="465" w:author="Hayward, Rodney (Rod) [2]" w:date="2018-08-28T16:05:00Z">
        <w:r w:rsidR="00AE6907" w:rsidRPr="00D33DC9">
          <w:rPr>
            <w:rPrChange w:id="466" w:author="Hayward, Rodney (Rod) [2]" w:date="2018-08-28T17:16:00Z">
              <w:rPr>
                <w:i/>
              </w:rPr>
            </w:rPrChange>
          </w:rPr>
          <w:t xml:space="preserve">considered </w:t>
        </w:r>
      </w:ins>
      <w:ins w:id="467" w:author="Hayward, Rodney (Rod) [2]" w:date="2018-08-28T16:04:00Z">
        <w:r w:rsidR="00AE6907" w:rsidRPr="00D33DC9">
          <w:rPr>
            <w:rPrChange w:id="468" w:author="Hayward, Rodney (Rod) [2]" w:date="2018-08-28T17:16:00Z">
              <w:rPr>
                <w:i/>
              </w:rPr>
            </w:rPrChange>
          </w:rPr>
          <w:t xml:space="preserve">that </w:t>
        </w:r>
      </w:ins>
      <w:del w:id="469" w:author="Hayward, Rodney (Rod) [2]" w:date="2018-08-28T16:04:00Z">
        <w:r w:rsidR="009A5176" w:rsidRPr="00D33DC9" w:rsidDel="00AE6907">
          <w:delText xml:space="preserve">Since 0 </w:delText>
        </w:r>
      </w:del>
      <w:r w:rsidR="009A5176" w:rsidRPr="00D33DC9">
        <w:t xml:space="preserve">PCPs </w:t>
      </w:r>
      <w:ins w:id="470" w:author="Hayward, Rodney (Rod) [2]" w:date="2018-08-28T16:04:00Z">
        <w:r w:rsidR="00AE6907" w:rsidRPr="00D33DC9">
          <w:t>may be working too few hours.</w:t>
        </w:r>
      </w:ins>
      <w:ins w:id="471" w:author="Hayward, Rodney (Rod) [2]" w:date="2018-08-28T16:05:00Z">
        <w:r w:rsidR="00AE6907">
          <w:t xml:space="preserve"> </w:t>
        </w:r>
      </w:ins>
      <w:r w:rsidR="009A5176" w:rsidRPr="00AE6907">
        <w:rPr>
          <w:highlight w:val="yellow"/>
          <w:rPrChange w:id="472" w:author="Hayward, Rodney (Rod) [2]" w:date="2018-08-28T16:06:00Z">
            <w:rPr/>
          </w:rPrChange>
        </w:rPr>
        <w:t>in our study population were able to keep up with current demands on their tim</w:t>
      </w:r>
      <w:r w:rsidR="002E67AD" w:rsidRPr="00AE6907">
        <w:rPr>
          <w:highlight w:val="yellow"/>
          <w:rPrChange w:id="473" w:author="Hayward, Rodney (Rod) [2]" w:date="2018-08-28T16:06:00Z">
            <w:rPr/>
          </w:rPrChange>
        </w:rPr>
        <w:t xml:space="preserve">e during a typical work-day, we felt it would be difficult to shame PCPs with peer comparisons. Thus, it became necessary to look for other work and non-work targets to account for the </w:t>
      </w:r>
      <w:r w:rsidR="00150650" w:rsidRPr="00AE6907">
        <w:rPr>
          <w:highlight w:val="yellow"/>
          <w:rPrChange w:id="474" w:author="Hayward, Rodney (Rod) [2]" w:date="2018-08-28T16:06:00Z">
            <w:rPr/>
          </w:rPrChange>
        </w:rPr>
        <w:t xml:space="preserve">remaining </w:t>
      </w:r>
      <w:r w:rsidR="002E67AD" w:rsidRPr="00AE6907">
        <w:rPr>
          <w:highlight w:val="yellow"/>
          <w:rPrChange w:id="475" w:author="Hayward, Rodney (Rod) [2]" w:date="2018-08-28T16:06:00Z">
            <w:rPr/>
          </w:rPrChange>
        </w:rPr>
        <w:t xml:space="preserve">time needed </w:t>
      </w:r>
      <w:r w:rsidR="00150650" w:rsidRPr="00AE6907">
        <w:rPr>
          <w:highlight w:val="yellow"/>
          <w:rPrChange w:id="476" w:author="Hayward, Rodney (Rod) [2]" w:date="2018-08-28T16:06:00Z">
            <w:rPr/>
          </w:rPrChange>
        </w:rPr>
        <w:t xml:space="preserve">for SDM. </w:t>
      </w:r>
      <w:r w:rsidR="00EC3D70" w:rsidRPr="00AE6907">
        <w:rPr>
          <w:b/>
          <w:highlight w:val="yellow"/>
          <w:rPrChange w:id="477" w:author="Hayward, Rodney (Rod) [2]" w:date="2018-08-28T16:06:00Z">
            <w:rPr>
              <w:b/>
            </w:rPr>
          </w:rPrChange>
        </w:rPr>
        <w:t>Figure 3</w:t>
      </w:r>
      <w:r w:rsidR="00EC3D70" w:rsidRPr="00AE6907">
        <w:rPr>
          <w:highlight w:val="yellow"/>
          <w:rPrChange w:id="478" w:author="Hayward, Rodney (Rod) [2]" w:date="2018-08-28T16:06:00Z">
            <w:rPr/>
          </w:rPrChange>
        </w:rPr>
        <w:t xml:space="preserve"> presents </w:t>
      </w:r>
      <w:r w:rsidR="00033032" w:rsidRPr="00AE6907">
        <w:rPr>
          <w:highlight w:val="yellow"/>
          <w:rPrChange w:id="479" w:author="Hayward, Rodney (Rod) [2]" w:date="2018-08-28T16:06:00Z">
            <w:rPr/>
          </w:rPrChange>
        </w:rPr>
        <w:t xml:space="preserve">the average day for PCPs over the </w:t>
      </w:r>
      <w:r w:rsidR="00895393" w:rsidRPr="00AE6907">
        <w:rPr>
          <w:highlight w:val="yellow"/>
          <w:rPrChange w:id="480" w:author="Hayward, Rodney (Rod) [2]" w:date="2018-08-28T16:06:00Z">
            <w:rPr/>
          </w:rPrChange>
        </w:rPr>
        <w:t xml:space="preserve">course of a year. We identify </w:t>
      </w:r>
      <w:r w:rsidR="0040262E" w:rsidRPr="00AE6907">
        <w:rPr>
          <w:highlight w:val="yellow"/>
          <w:rPrChange w:id="481" w:author="Hayward, Rodney (Rod) [2]" w:date="2018-08-28T16:06:00Z">
            <w:rPr/>
          </w:rPrChange>
        </w:rPr>
        <w:t>several potential</w:t>
      </w:r>
      <w:r w:rsidR="00895393" w:rsidRPr="00AE6907">
        <w:rPr>
          <w:highlight w:val="yellow"/>
          <w:rPrChange w:id="482" w:author="Hayward, Rodney (Rod) [2]" w:date="2018-08-28T16:06:00Z">
            <w:rPr/>
          </w:rPrChange>
        </w:rPr>
        <w:t xml:space="preserve"> targets for shoring up prevention time-deficits including </w:t>
      </w:r>
      <w:r w:rsidR="00E83730" w:rsidRPr="00AE6907">
        <w:rPr>
          <w:highlight w:val="yellow"/>
          <w:rPrChange w:id="483" w:author="Hayward, Rodney (Rod) [2]" w:date="2018-08-28T16:06:00Z">
            <w:rPr/>
          </w:rPrChange>
        </w:rPr>
        <w:t xml:space="preserve">time needlessly spent on </w:t>
      </w:r>
      <w:r w:rsidR="00895393" w:rsidRPr="00AE6907">
        <w:rPr>
          <w:highlight w:val="yellow"/>
          <w:rPrChange w:id="484" w:author="Hayward, Rodney (Rod) [2]" w:date="2018-08-28T16:06:00Z">
            <w:rPr/>
          </w:rPrChange>
        </w:rPr>
        <w:t>grooming/self-c</w:t>
      </w:r>
      <w:r w:rsidR="00E83730" w:rsidRPr="00AE6907">
        <w:rPr>
          <w:highlight w:val="yellow"/>
          <w:rPrChange w:id="485" w:author="Hayward, Rodney (Rod) [2]" w:date="2018-08-28T16:06:00Z">
            <w:rPr/>
          </w:rPrChange>
        </w:rPr>
        <w:t>are</w:t>
      </w:r>
      <w:r w:rsidR="00895393" w:rsidRPr="00AE6907">
        <w:rPr>
          <w:highlight w:val="yellow"/>
          <w:rPrChange w:id="486" w:author="Hayward, Rodney (Rod) [2]" w:date="2018-08-28T16:06:00Z">
            <w:rPr/>
          </w:rPrChange>
        </w:rPr>
        <w:t>, ample leisure time, and of course</w:t>
      </w:r>
      <w:r w:rsidR="00E83730" w:rsidRPr="00AE6907">
        <w:rPr>
          <w:highlight w:val="yellow"/>
          <w:rPrChange w:id="487" w:author="Hayward, Rodney (Rod) [2]" w:date="2018-08-28T16:06:00Z">
            <w:rPr/>
          </w:rPrChange>
        </w:rPr>
        <w:t>,</w:t>
      </w:r>
      <w:r w:rsidR="00895393" w:rsidRPr="00AE6907">
        <w:rPr>
          <w:highlight w:val="yellow"/>
          <w:rPrChange w:id="488" w:author="Hayward, Rodney (Rod) [2]" w:date="2018-08-28T16:06:00Z">
            <w:rPr/>
          </w:rPrChange>
        </w:rPr>
        <w:t xml:space="preserve"> </w:t>
      </w:r>
      <w:r w:rsidR="00E83730" w:rsidRPr="00AE6907">
        <w:rPr>
          <w:highlight w:val="yellow"/>
          <w:rPrChange w:id="489" w:author="Hayward, Rodney (Rod) [2]" w:date="2018-08-28T16:06:00Z">
            <w:rPr/>
          </w:rPrChange>
        </w:rPr>
        <w:t xml:space="preserve">unnecessary </w:t>
      </w:r>
      <w:r w:rsidR="00161BCF" w:rsidRPr="00AE6907">
        <w:rPr>
          <w:highlight w:val="yellow"/>
          <w:rPrChange w:id="490" w:author="Hayward, Rodney (Rod) [2]" w:date="2018-08-28T16:06:00Z">
            <w:rPr/>
          </w:rPrChange>
        </w:rPr>
        <w:t>sleep time.</w:t>
      </w:r>
    </w:p>
    <w:p w14:paraId="3EB31F28" w14:textId="228B4021" w:rsidR="0040262E" w:rsidRDefault="0040262E" w:rsidP="00611D2B"/>
    <w:p w14:paraId="6AA98410" w14:textId="77777777" w:rsidR="001354B7" w:rsidRDefault="001354B7" w:rsidP="001354B7">
      <w:pPr>
        <w:rPr>
          <w:i/>
        </w:rPr>
      </w:pPr>
      <w:r>
        <w:rPr>
          <w:i/>
        </w:rPr>
        <w:t>Burnout:</w:t>
      </w:r>
    </w:p>
    <w:p w14:paraId="28011808" w14:textId="041906B4" w:rsidR="001354B7" w:rsidRDefault="00564A2F" w:rsidP="00611D2B">
      <w:r>
        <w:tab/>
      </w:r>
      <w:commentRangeStart w:id="491"/>
      <w:r w:rsidR="007270C7">
        <w:t xml:space="preserve">Even the best interventions have side effects. So, we can </w:t>
      </w:r>
      <w:r w:rsidR="00C927B8">
        <w:t>accept</w:t>
      </w:r>
      <w:r w:rsidR="007270C7">
        <w:t xml:space="preserve"> some </w:t>
      </w:r>
      <w:r w:rsidR="000F7BE3">
        <w:t xml:space="preserve">level of </w:t>
      </w:r>
      <w:r w:rsidR="007270C7">
        <w:t>add</w:t>
      </w:r>
      <w:r w:rsidR="000F7BE3">
        <w:t xml:space="preserve">ed </w:t>
      </w:r>
      <w:r w:rsidR="00682A17">
        <w:t xml:space="preserve">burnout when </w:t>
      </w:r>
      <w:r w:rsidR="007270C7">
        <w:t>dip</w:t>
      </w:r>
      <w:r w:rsidR="00682A17">
        <w:t>ping</w:t>
      </w:r>
      <w:r w:rsidR="007270C7">
        <w:t xml:space="preserve"> into PCP’s leisure and grooming time</w:t>
      </w:r>
      <w:r w:rsidR="00682A17">
        <w:t xml:space="preserve">. </w:t>
      </w:r>
      <w:ins w:id="492" w:author="Hayward, Rodney (Rod) [2]" w:date="2018-08-28T16:07:00Z">
        <w:r w:rsidR="00AE6907">
          <w:t xml:space="preserve">Although burnout has a major upside (weeding out the riff raff), </w:t>
        </w:r>
      </w:ins>
      <w:del w:id="493" w:author="Hayward, Rodney (Rod) [2]" w:date="2018-08-28T16:08:00Z">
        <w:r w:rsidR="00682A17" w:rsidDel="00AE6907">
          <w:delText xml:space="preserve">However, the mere fact of increased burnout shouldn’t dissuade us from </w:delText>
        </w:r>
        <w:r w:rsidR="00554387" w:rsidDel="00AE6907">
          <w:delText xml:space="preserve">carrying out </w:delText>
        </w:r>
        <w:r w:rsidR="00682A17" w:rsidDel="00AE6907">
          <w:delText>important intervention</w:delText>
        </w:r>
        <w:r w:rsidR="00554387" w:rsidDel="00AE6907">
          <w:delText>s</w:delText>
        </w:r>
        <w:r w:rsidR="00682A17" w:rsidDel="00AE6907">
          <w:delText xml:space="preserve">. Rather, </w:delText>
        </w:r>
      </w:del>
      <w:r w:rsidR="00682A17">
        <w:t xml:space="preserve">the </w:t>
      </w:r>
      <w:r w:rsidR="00682A17">
        <w:rPr>
          <w:i/>
        </w:rPr>
        <w:t xml:space="preserve">magnitude </w:t>
      </w:r>
      <w:r w:rsidR="00682A17">
        <w:t xml:space="preserve">of </w:t>
      </w:r>
      <w:ins w:id="494" w:author="Hayward, Rodney (Rod) [2]" w:date="2018-08-28T16:08:00Z">
        <w:r w:rsidR="00AE6907">
          <w:t xml:space="preserve">increased </w:t>
        </w:r>
      </w:ins>
      <w:r w:rsidR="00682A17">
        <w:t xml:space="preserve">burnout is </w:t>
      </w:r>
      <w:ins w:id="495" w:author="Hayward, Rodney (Rod) [2]" w:date="2018-08-28T16:08:00Z">
        <w:r w:rsidR="00AE6907">
          <w:t>of some importance</w:t>
        </w:r>
      </w:ins>
      <w:del w:id="496" w:author="Hayward, Rodney (Rod) [2]" w:date="2018-08-28T16:08:00Z">
        <w:r w:rsidR="00682A17" w:rsidDel="00AE6907">
          <w:delText>important to consider</w:delText>
        </w:r>
      </w:del>
      <w:ins w:id="497" w:author="Burke, James" w:date="2018-08-29T08:34:00Z">
        <w:r w:rsidR="000A5A61">
          <w:t>, so that we can f</w:t>
        </w:r>
      </w:ins>
      <w:ins w:id="498" w:author="Burke, James" w:date="2018-08-29T08:35:00Z">
        <w:r w:rsidR="000A5A61">
          <w:t>igure out how many resources to invest in recruiting replacement PCPS.</w:t>
        </w:r>
      </w:ins>
      <w:del w:id="499" w:author="Burke, James" w:date="2018-08-29T08:34:00Z">
        <w:r w:rsidR="00682A17" w:rsidDel="000A5A61">
          <w:delText>.</w:delText>
        </w:r>
      </w:del>
      <w:r w:rsidR="00682A17">
        <w:t xml:space="preserve"> </w:t>
      </w:r>
      <w:del w:id="500" w:author="Burke, James" w:date="2018-08-29T08:35:00Z">
        <w:r w:rsidR="00554387" w:rsidDel="000A5A61">
          <w:delText xml:space="preserve">Because it is difficult to make value judgments about whether </w:delText>
        </w:r>
        <w:r w:rsidR="000F7BE3" w:rsidDel="000A5A61">
          <w:delText>this</w:delText>
        </w:r>
        <w:r w:rsidR="00554387" w:rsidDel="000A5A61">
          <w:delText xml:space="preserve"> degree of burnout is consequential, </w:delText>
        </w:r>
      </w:del>
      <w:r w:rsidR="00554387" w:rsidRPr="00554387">
        <w:rPr>
          <w:b/>
        </w:rPr>
        <w:t>Figure 4</w:t>
      </w:r>
      <w:r w:rsidR="00554387">
        <w:t xml:space="preserve"> displays a helpful icon array </w:t>
      </w:r>
      <w:r w:rsidR="00C927B8">
        <w:t>that</w:t>
      </w:r>
      <w:r w:rsidR="000F7BE3">
        <w:t xml:space="preserve"> </w:t>
      </w:r>
      <w:del w:id="501" w:author="Burke, James" w:date="2018-08-29T08:35:00Z">
        <w:r w:rsidR="000F7BE3" w:rsidDel="000A5A61">
          <w:delText>put</w:delText>
        </w:r>
        <w:r w:rsidR="00C927B8" w:rsidDel="000A5A61">
          <w:delText>s</w:delText>
        </w:r>
        <w:r w:rsidR="00554387" w:rsidDel="000A5A61">
          <w:delText xml:space="preserve"> the level of burnout in</w:delText>
        </w:r>
        <w:r w:rsidR="00C927B8" w:rsidDel="000A5A61">
          <w:delText>to perspective.</w:delText>
        </w:r>
      </w:del>
      <w:ins w:id="502" w:author="Burke, James" w:date="2018-08-29T09:47:00Z">
        <w:r w:rsidR="00EA5B4E">
          <w:t>can</w:t>
        </w:r>
      </w:ins>
      <w:ins w:id="503" w:author="Burke, James" w:date="2018-08-29T08:35:00Z">
        <w:r w:rsidR="000A5A61">
          <w:t xml:space="preserve"> help you determine how many replacement PCPs you’re likely to </w:t>
        </w:r>
      </w:ins>
      <w:ins w:id="504" w:author="Burke, James" w:date="2018-08-29T08:36:00Z">
        <w:r w:rsidR="000A5A61">
          <w:t>need for a given quality improvement strategy</w:t>
        </w:r>
      </w:ins>
      <w:del w:id="505" w:author="Burke, James" w:date="2018-08-29T08:34:00Z">
        <w:r w:rsidR="00C927B8" w:rsidDel="000A5A61">
          <w:delText xml:space="preserve"> Clarity about this trade-off</w:delText>
        </w:r>
        <w:r w:rsidR="00554387" w:rsidDel="000A5A61">
          <w:delText xml:space="preserve"> should </w:delText>
        </w:r>
        <w:r w:rsidR="00C927B8" w:rsidDel="000A5A61">
          <w:delText>head off</w:delText>
        </w:r>
        <w:r w:rsidR="00554387" w:rsidDel="000A5A61">
          <w:delText xml:space="preserve"> </w:delText>
        </w:r>
        <w:r w:rsidR="000F7BE3" w:rsidDel="000A5A61">
          <w:delText xml:space="preserve">overblown </w:delText>
        </w:r>
        <w:r w:rsidR="00554387" w:rsidDel="000A5A61">
          <w:delText>concern</w:delText>
        </w:r>
        <w:r w:rsidR="000F7BE3" w:rsidDel="000A5A61">
          <w:delText>s</w:delText>
        </w:r>
        <w:r w:rsidR="00554387" w:rsidDel="000A5A61">
          <w:delText xml:space="preserve"> that we may be pushing too hard</w:delText>
        </w:r>
      </w:del>
      <w:r w:rsidR="00554387">
        <w:t xml:space="preserve">. </w:t>
      </w:r>
      <w:commentRangeEnd w:id="491"/>
      <w:r w:rsidR="00AE6907">
        <w:rPr>
          <w:rStyle w:val="CommentReference"/>
        </w:rPr>
        <w:commentReference w:id="491"/>
      </w:r>
    </w:p>
    <w:p w14:paraId="228BDCFC" w14:textId="77777777" w:rsidR="001354B7" w:rsidRDefault="001354B7" w:rsidP="00611D2B"/>
    <w:p w14:paraId="5C3144A8" w14:textId="4DB99A0F" w:rsidR="00611D2B" w:rsidRDefault="00E20370" w:rsidP="00611D2B">
      <w:pPr>
        <w:rPr>
          <w:b/>
          <w:u w:val="single"/>
        </w:rPr>
      </w:pPr>
      <w:r>
        <w:rPr>
          <w:b/>
          <w:u w:val="single"/>
        </w:rPr>
        <w:t>Discussion</w:t>
      </w:r>
    </w:p>
    <w:p w14:paraId="1E27F754" w14:textId="62FD11D1" w:rsidR="00564A2F" w:rsidRDefault="000F7BE3">
      <w:r>
        <w:tab/>
      </w:r>
      <w:commentRangeStart w:id="506"/>
      <w:ins w:id="507" w:author="Hayward, Rodney (Rod) [2]" w:date="2018-08-28T16:10:00Z">
        <w:r w:rsidR="002F56B3">
          <w:t>Our study demonstrates that PCPs are working too few hours</w:t>
        </w:r>
      </w:ins>
      <w:commentRangeEnd w:id="506"/>
      <w:r w:rsidR="00A62BFF">
        <w:rPr>
          <w:rStyle w:val="CommentReference"/>
        </w:rPr>
        <w:commentReference w:id="506"/>
      </w:r>
      <w:ins w:id="508" w:author="Hayward, Rodney (Rod) [2]" w:date="2018-08-28T16:10:00Z">
        <w:r w:rsidR="002F56B3">
          <w:t xml:space="preserve">, since </w:t>
        </w:r>
      </w:ins>
      <w:del w:id="509" w:author="Hayward, Rodney (Rod) [2]" w:date="2018-08-28T16:10:00Z">
        <w:r w:rsidDel="002F56B3">
          <w:delText>A</w:delText>
        </w:r>
      </w:del>
      <w:ins w:id="510" w:author="Hayward, Rodney (Rod) [2]" w:date="2018-08-28T16:10:00Z">
        <w:r w:rsidR="002F56B3">
          <w:t>a</w:t>
        </w:r>
      </w:ins>
      <w:r>
        <w:t xml:space="preserve">cross a variety of panel sizes and annual hours worked, we </w:t>
      </w:r>
      <w:ins w:id="511" w:author="Hayward, Rodney (Rod) [2]" w:date="2018-08-28T16:10:00Z">
        <w:r w:rsidR="002F56B3">
          <w:t xml:space="preserve">found a 100% prevention-time-space deficit (PTSD) rate for </w:t>
        </w:r>
      </w:ins>
      <w:del w:id="512" w:author="Hayward, Rodney (Rod) [2]" w:date="2018-08-28T16:11:00Z">
        <w:r w:rsidDel="002F56B3">
          <w:delText xml:space="preserve">find that 0.0% of </w:delText>
        </w:r>
      </w:del>
      <w:r>
        <w:t xml:space="preserve">PCPs </w:t>
      </w:r>
      <w:ins w:id="513" w:author="Hayward, Rodney (Rod) [2]" w:date="2018-08-28T16:12:00Z">
        <w:r w:rsidR="002F56B3">
          <w:t xml:space="preserve">if they </w:t>
        </w:r>
      </w:ins>
      <w:del w:id="514" w:author="Hayward, Rodney (Rod) [2]" w:date="2018-08-28T16:11:00Z">
        <w:r w:rsidDel="002F56B3">
          <w:delText xml:space="preserve">are able to </w:delText>
        </w:r>
      </w:del>
      <w:r>
        <w:t>engage</w:t>
      </w:r>
      <w:ins w:id="515" w:author="Hayward, Rodney (Rod) [2]" w:date="2018-08-28T16:12:00Z">
        <w:r w:rsidR="002F56B3">
          <w:t>d</w:t>
        </w:r>
      </w:ins>
      <w:r>
        <w:t xml:space="preserve"> in </w:t>
      </w:r>
      <w:ins w:id="516" w:author="Hayward, Rodney (Rod) [2]" w:date="2018-08-28T16:12:00Z">
        <w:r w:rsidR="002F56B3">
          <w:t>SDM</w:t>
        </w:r>
      </w:ins>
      <w:del w:id="517" w:author="Hayward, Rodney (Rod) [2]" w:date="2018-08-28T16:12:00Z">
        <w:r w:rsidDel="002F56B3">
          <w:delText>shared decision making</w:delText>
        </w:r>
      </w:del>
      <w:r>
        <w:t xml:space="preserve"> for all high</w:t>
      </w:r>
      <w:ins w:id="518" w:author="Hayward, Rodney (Rod) [2]" w:date="2018-08-28T16:12:00Z">
        <w:r w:rsidR="002F56B3">
          <w:t>ly</w:t>
        </w:r>
      </w:ins>
      <w:r>
        <w:t>-</w:t>
      </w:r>
      <w:ins w:id="519" w:author="Hayward, Rodney (Rod) [2]" w:date="2018-08-28T16:12:00Z">
        <w:r w:rsidR="002F56B3">
          <w:t>recommended</w:t>
        </w:r>
      </w:ins>
      <w:del w:id="520" w:author="Hayward, Rodney (Rod) [2]" w:date="2018-08-28T16:12:00Z">
        <w:r w:rsidDel="002F56B3">
          <w:delText>priority</w:delText>
        </w:r>
      </w:del>
      <w:r>
        <w:t xml:space="preserve"> preventive services. </w:t>
      </w:r>
      <w:r w:rsidR="005C1366">
        <w:t xml:space="preserve">Fortunately, </w:t>
      </w:r>
      <w:ins w:id="521" w:author="Hayward, Rodney (Rod) [2]" w:date="2018-08-28T16:13:00Z">
        <w:r w:rsidR="002F56B3">
          <w:t xml:space="preserve">only about X additional hours a week need be reallocated from </w:t>
        </w:r>
      </w:ins>
      <w:del w:id="522" w:author="Hayward, Rodney (Rod) [2]" w:date="2018-08-28T16:13:00Z">
        <w:r w:rsidR="00161BCF" w:rsidDel="002F56B3">
          <w:delText>examination of</w:delText>
        </w:r>
        <w:r w:rsidR="005C1366" w:rsidDel="002F56B3">
          <w:delText xml:space="preserve"> </w:delText>
        </w:r>
      </w:del>
      <w:r w:rsidR="005C1366">
        <w:t>PCP</w:t>
      </w:r>
      <w:r w:rsidR="00161BCF">
        <w:t>’</w:t>
      </w:r>
      <w:r w:rsidR="005C1366">
        <w:t xml:space="preserve">s </w:t>
      </w:r>
      <w:del w:id="523" w:author="Hayward, Rodney (Rod) [2]" w:date="2018-08-28T16:14:00Z">
        <w:r w:rsidR="005C1366" w:rsidDel="002F56B3">
          <w:delText xml:space="preserve">non-work hours has yielded </w:delText>
        </w:r>
        <w:r w:rsidR="009C0CDB" w:rsidDel="002F56B3">
          <w:delText>a</w:delText>
        </w:r>
        <w:r w:rsidR="005C1366" w:rsidDel="002F56B3">
          <w:delText xml:space="preserve"> solution: cut back on</w:delText>
        </w:r>
        <w:r w:rsidR="00161BCF" w:rsidDel="002F56B3">
          <w:delText xml:space="preserve"> time spent </w:delText>
        </w:r>
      </w:del>
      <w:r w:rsidR="00161BCF">
        <w:t>grooming (who are they trying to fool anyway?)</w:t>
      </w:r>
      <w:r w:rsidR="00A40AF6">
        <w:t xml:space="preserve">, </w:t>
      </w:r>
      <w:del w:id="524" w:author="Hayward, Rodney (Rod) [2]" w:date="2018-08-28T16:14:00Z">
        <w:r w:rsidR="009C0CDB" w:rsidDel="002F56B3">
          <w:delText>run</w:delText>
        </w:r>
        <w:r w:rsidR="00161BCF" w:rsidDel="002F56B3">
          <w:delText xml:space="preserve"> away</w:delText>
        </w:r>
        <w:r w:rsidR="006374F6" w:rsidDel="002F56B3">
          <w:delText xml:space="preserve"> with</w:delText>
        </w:r>
        <w:r w:rsidR="009C0CDB" w:rsidDel="002F56B3">
          <w:delText xml:space="preserve"> some</w:delText>
        </w:r>
        <w:r w:rsidR="00F157D1" w:rsidDel="002F56B3">
          <w:delText xml:space="preserve"> </w:delText>
        </w:r>
      </w:del>
      <w:r w:rsidR="00161BCF">
        <w:t>leisure time</w:t>
      </w:r>
      <w:ins w:id="525" w:author="Hayward, Rodney (Rod) [2]" w:date="2018-08-28T16:14:00Z">
        <w:r w:rsidR="002F56B3">
          <w:t xml:space="preserve"> (</w:t>
        </w:r>
      </w:ins>
      <w:ins w:id="526" w:author="Hayward, Rodney (Rod) [2]" w:date="2018-08-28T17:17:00Z">
        <w:r w:rsidR="00D33DC9">
          <w:t>patient care</w:t>
        </w:r>
      </w:ins>
      <w:ins w:id="527" w:author="Hayward, Rodney (Rod) [2]" w:date="2018-08-28T16:14:00Z">
        <w:r w:rsidR="002F56B3">
          <w:t xml:space="preserve"> </w:t>
        </w:r>
        <w:r w:rsidR="002F56B3" w:rsidRPr="002F56B3">
          <w:rPr>
            <w:i/>
            <w:rPrChange w:id="528" w:author="Hayward, Rodney (Rod) [2]" w:date="2018-08-28T16:14:00Z">
              <w:rPr/>
            </w:rPrChange>
          </w:rPr>
          <w:t>is</w:t>
        </w:r>
        <w:r w:rsidR="002F56B3">
          <w:t xml:space="preserve"> leisure)</w:t>
        </w:r>
      </w:ins>
      <w:r w:rsidR="00161BCF">
        <w:t>, or</w:t>
      </w:r>
      <w:r w:rsidR="005C1366">
        <w:t xml:space="preserve"> </w:t>
      </w:r>
      <w:del w:id="529" w:author="Hayward, Rodney (Rod) [2]" w:date="2018-08-28T16:15:00Z">
        <w:r w:rsidR="006374F6" w:rsidDel="002F56B3">
          <w:delText>strip</w:delText>
        </w:r>
        <w:r w:rsidR="00161BCF" w:rsidDel="002F56B3">
          <w:delText xml:space="preserve"> away </w:delText>
        </w:r>
      </w:del>
      <w:r w:rsidR="00161BCF">
        <w:t xml:space="preserve">unnecessary </w:t>
      </w:r>
      <w:r w:rsidR="005C1366">
        <w:lastRenderedPageBreak/>
        <w:t xml:space="preserve">sleep </w:t>
      </w:r>
      <w:r w:rsidR="00161BCF">
        <w:t>(</w:t>
      </w:r>
      <w:r w:rsidR="006374F6">
        <w:t>they</w:t>
      </w:r>
      <w:r w:rsidR="00161BCF">
        <w:t xml:space="preserve"> didn’t need it </w:t>
      </w:r>
      <w:ins w:id="530" w:author="Hayward, Rodney (Rod) [2]" w:date="2018-08-28T16:15:00Z">
        <w:r w:rsidR="002F56B3">
          <w:t>during</w:t>
        </w:r>
      </w:ins>
      <w:del w:id="531" w:author="Hayward, Rodney (Rod) [2]" w:date="2018-08-28T16:15:00Z">
        <w:r w:rsidR="00161BCF" w:rsidDel="002F56B3">
          <w:delText>in</w:delText>
        </w:r>
      </w:del>
      <w:r w:rsidR="006374F6">
        <w:t xml:space="preserve"> residency</w:t>
      </w:r>
      <w:ins w:id="532" w:author="Hayward, Rodney (Rod) [2]" w:date="2018-08-28T16:15:00Z">
        <w:r w:rsidR="002F56B3">
          <w:t>, right?</w:t>
        </w:r>
      </w:ins>
      <w:del w:id="533" w:author="Hayward, Rodney (Rod) [2]" w:date="2018-08-28T16:15:00Z">
        <w:r w:rsidR="006374F6" w:rsidDel="002F56B3">
          <w:delText xml:space="preserve"> training</w:delText>
        </w:r>
      </w:del>
      <w:r w:rsidR="00161BCF">
        <w:t>). The cost of such a solution is minimal, leading to only 12 additional early reti</w:t>
      </w:r>
      <w:r w:rsidR="00216D08">
        <w:t xml:space="preserve">rements </w:t>
      </w:r>
      <w:del w:id="534" w:author="Hayward, Rodney (Rod) [2]" w:date="2018-08-28T16:15:00Z">
        <w:r w:rsidR="00216D08" w:rsidDel="002F56B3">
          <w:delText xml:space="preserve">among </w:delText>
        </w:r>
      </w:del>
      <w:ins w:id="535" w:author="Hayward, Rodney (Rod) [2]" w:date="2018-08-28T16:15:00Z">
        <w:r w:rsidR="002F56B3">
          <w:t xml:space="preserve">per </w:t>
        </w:r>
      </w:ins>
      <w:r w:rsidR="00216D08">
        <w:t>100 PCPs</w:t>
      </w:r>
      <w:del w:id="536" w:author="Hayward, Rodney (Rod) [2]" w:date="2018-08-28T16:16:00Z">
        <w:r w:rsidR="00216D08" w:rsidDel="002F56B3">
          <w:delText xml:space="preserve"> asked to carry out</w:delText>
        </w:r>
        <w:r w:rsidR="00161BCF" w:rsidDel="002F56B3">
          <w:delText xml:space="preserve"> SDM for </w:delText>
        </w:r>
        <w:r w:rsidR="00216D08" w:rsidDel="002F56B3">
          <w:delText xml:space="preserve">all high-priority </w:delText>
        </w:r>
        <w:r w:rsidR="00161BCF" w:rsidDel="002F56B3">
          <w:delText>preventive services</w:delText>
        </w:r>
      </w:del>
      <w:r w:rsidR="00161BCF">
        <w:t xml:space="preserve">. </w:t>
      </w:r>
      <w:ins w:id="537" w:author="Hayward, Rodney (Rod) [2]" w:date="2018-08-28T17:18:00Z">
        <w:r w:rsidR="00751366">
          <w:t>Impact on mood, relations</w:t>
        </w:r>
      </w:ins>
      <w:ins w:id="538" w:author="Hayward, Rodney (Rod) [2]" w:date="2018-08-28T17:19:00Z">
        <w:r w:rsidR="00751366">
          <w:t>hips</w:t>
        </w:r>
      </w:ins>
      <w:ins w:id="539" w:author="Hayward, Rodney (Rod) [2]" w:date="2018-08-28T17:18:00Z">
        <w:r w:rsidR="00751366">
          <w:t xml:space="preserve">, </w:t>
        </w:r>
      </w:ins>
      <w:ins w:id="540" w:author="Hayward, Rodney (Rod) [2]" w:date="2018-08-28T17:19:00Z">
        <w:r w:rsidR="00751366">
          <w:t xml:space="preserve">and </w:t>
        </w:r>
      </w:ins>
      <w:ins w:id="541" w:author="Hayward, Rodney (Rod) [2]" w:date="2018-08-28T17:18:00Z">
        <w:r w:rsidR="00751366">
          <w:t xml:space="preserve">quality of care </w:t>
        </w:r>
      </w:ins>
      <w:ins w:id="542" w:author="Hayward, Rodney (Rod) [2]" w:date="2018-08-28T17:19:00Z">
        <w:r w:rsidR="00751366">
          <w:t>were not assessed because of our lack of data and interest.</w:t>
        </w:r>
      </w:ins>
    </w:p>
    <w:p w14:paraId="745F2A1F" w14:textId="05FC219F" w:rsidR="005F4FF2" w:rsidRDefault="00161BCF" w:rsidP="005F4FF2">
      <w:r>
        <w:tab/>
      </w:r>
      <w:r w:rsidR="00462DD8">
        <w:t>Another novel finding is that PCPs</w:t>
      </w:r>
      <w:ins w:id="543" w:author="Hayward, Rodney (Rod) [2]" w:date="2018-08-28T17:20:00Z">
        <w:r w:rsidR="00751366">
          <w:t>, contrary their protestations,</w:t>
        </w:r>
      </w:ins>
      <w:r w:rsidR="00462DD8">
        <w:t xml:space="preserve"> have </w:t>
      </w:r>
      <w:ins w:id="544" w:author="Hayward, Rodney (Rod) [2]" w:date="2018-08-28T16:16:00Z">
        <w:r w:rsidR="002F56B3">
          <w:t xml:space="preserve">a lot of </w:t>
        </w:r>
      </w:ins>
      <w:ins w:id="545" w:author="Hayward, Rodney (Rod) [2]" w:date="2018-08-28T17:21:00Z">
        <w:r w:rsidR="00751366">
          <w:t xml:space="preserve">spare </w:t>
        </w:r>
      </w:ins>
      <w:del w:id="546" w:author="Hayward, Rodney (Rod) [2]" w:date="2018-08-28T16:16:00Z">
        <w:r w:rsidR="00462DD8" w:rsidDel="002F56B3">
          <w:delText xml:space="preserve">ample </w:delText>
        </w:r>
      </w:del>
      <w:r w:rsidR="00462DD8">
        <w:t xml:space="preserve">time </w:t>
      </w:r>
      <w:del w:id="547" w:author="Hayward, Rodney (Rod) [2]" w:date="2018-08-28T16:16:00Z">
        <w:r w:rsidR="00462DD8" w:rsidDel="002F56B3">
          <w:delText>to give</w:delText>
        </w:r>
      </w:del>
      <w:del w:id="548" w:author="Hayward, Rodney (Rod) [2]" w:date="2018-08-28T17:20:00Z">
        <w:r w:rsidR="00462DD8" w:rsidDel="00751366">
          <w:delText xml:space="preserve">, contrary </w:delText>
        </w:r>
      </w:del>
      <w:del w:id="549" w:author="Hayward, Rodney (Rod) [2]" w:date="2018-08-28T16:17:00Z">
        <w:r w:rsidR="00462DD8" w:rsidDel="002F56B3">
          <w:delText>to prevailing wisdom</w:delText>
        </w:r>
      </w:del>
      <w:r w:rsidR="00462DD8">
        <w:t xml:space="preserve">. </w:t>
      </w:r>
      <w:ins w:id="550" w:author="Hayward, Rodney (Rod) [2]" w:date="2018-08-28T16:18:00Z">
        <w:r w:rsidR="002F56B3">
          <w:t xml:space="preserve">Future research should explore opportunities </w:t>
        </w:r>
      </w:ins>
      <w:ins w:id="551" w:author="Hayward, Rodney (Rod) [2]" w:date="2018-08-28T17:21:00Z">
        <w:r w:rsidR="00751366">
          <w:t xml:space="preserve">reallocation of PCP time </w:t>
        </w:r>
      </w:ins>
      <w:del w:id="552" w:author="Hayward, Rodney (Rod) [2]" w:date="2018-08-28T16:18:00Z">
        <w:r w:rsidR="00462DD8" w:rsidDel="002F56B3">
          <w:delText xml:space="preserve">Our method has illuminated a path for others who </w:delText>
        </w:r>
        <w:r w:rsidR="009C0CDB" w:rsidDel="002F56B3">
          <w:delText xml:space="preserve">may </w:delText>
        </w:r>
        <w:r w:rsidR="00462DD8" w:rsidDel="002F56B3">
          <w:delText xml:space="preserve">wish to </w:delText>
        </w:r>
        <w:r w:rsidR="00C927B8" w:rsidDel="002F56B3">
          <w:delText>pile</w:delText>
        </w:r>
        <w:r w:rsidR="002C041D" w:rsidDel="002F56B3">
          <w:delText xml:space="preserve"> on</w:delText>
        </w:r>
        <w:r w:rsidR="00C927B8" w:rsidDel="002F56B3">
          <w:delText>,</w:delText>
        </w:r>
        <w:r w:rsidR="00462DD8" w:rsidDel="002F56B3">
          <w:delText xml:space="preserve"> on top of the PCP</w:delText>
        </w:r>
        <w:r w:rsidR="00A40AF6" w:rsidDel="002F56B3">
          <w:delText>’</w:delText>
        </w:r>
        <w:r w:rsidR="00462DD8" w:rsidDel="002F56B3">
          <w:delText>s day</w:delText>
        </w:r>
        <w:r w:rsidR="00C927B8" w:rsidDel="002F56B3">
          <w:delText>,</w:delText>
        </w:r>
      </w:del>
      <w:ins w:id="553" w:author="Hayward, Rodney (Rod) [2]" w:date="2018-08-28T17:21:00Z">
        <w:r w:rsidR="00751366">
          <w:t>to</w:t>
        </w:r>
      </w:ins>
      <w:ins w:id="554" w:author="Hayward, Rodney (Rod) [2]" w:date="2018-08-28T16:18:00Z">
        <w:r w:rsidR="002F56B3">
          <w:t xml:space="preserve"> other</w:t>
        </w:r>
      </w:ins>
      <w:r w:rsidR="00462DD8">
        <w:t xml:space="preserve"> </w:t>
      </w:r>
      <w:del w:id="555" w:author="Hayward, Rodney (Rod) [2]" w:date="2018-08-28T16:18:00Z">
        <w:r w:rsidR="00462DD8" w:rsidDel="002F56B3">
          <w:delText xml:space="preserve">their own </w:delText>
        </w:r>
      </w:del>
      <w:r w:rsidR="00462DD8">
        <w:t xml:space="preserve">important quality improvement initiatives. </w:t>
      </w:r>
      <w:r w:rsidR="006374F6">
        <w:t xml:space="preserve">For instance, </w:t>
      </w:r>
      <w:r w:rsidR="009C0CDB">
        <w:t>one</w:t>
      </w:r>
      <w:r w:rsidR="006374F6">
        <w:t xml:space="preserve"> could tap into PCP’s “relaxing and thinking” time (0.32 hours of the average day) and/or “reading for personal interest” time (0.29 hours) [ref] in order to </w:t>
      </w:r>
      <w:del w:id="556" w:author="Hayward, Rodney (Rod) [2]" w:date="2018-08-28T17:21:00Z">
        <w:r w:rsidR="006374F6" w:rsidDel="00751366">
          <w:delText xml:space="preserve">find an extra hour to </w:delText>
        </w:r>
      </w:del>
      <w:ins w:id="557" w:author="Hayward, Rodney (Rod) [2]" w:date="2018-08-28T16:19:00Z">
        <w:r w:rsidR="002F56B3">
          <w:t xml:space="preserve">increase direct access </w:t>
        </w:r>
      </w:ins>
      <w:ins w:id="558" w:author="Hayward, Rodney (Rod) [2]" w:date="2018-08-28T17:22:00Z">
        <w:r w:rsidR="00751366">
          <w:t xml:space="preserve">to PCPs </w:t>
        </w:r>
      </w:ins>
      <w:ins w:id="559" w:author="Hayward, Rodney (Rod) [2]" w:date="2018-08-28T16:19:00Z">
        <w:r w:rsidR="002F56B3">
          <w:t>on demand (e.g.,</w:t>
        </w:r>
      </w:ins>
      <w:ins w:id="560" w:author="Hayward, Rodney (Rod) [2]" w:date="2018-08-28T17:22:00Z">
        <w:r w:rsidR="00751366">
          <w:t xml:space="preserve"> via</w:t>
        </w:r>
      </w:ins>
      <w:del w:id="561" w:author="Hayward, Rodney (Rod) [2]" w:date="2018-08-28T16:19:00Z">
        <w:r w:rsidR="006374F6" w:rsidDel="002F56B3">
          <w:delText xml:space="preserve">engage the worried-well </w:delText>
        </w:r>
        <w:r w:rsidR="003F7AF2" w:rsidDel="002F56B3">
          <w:delText>in</w:delText>
        </w:r>
        <w:r w:rsidR="006374F6" w:rsidDel="002F56B3">
          <w:delText xml:space="preserve"> new </w:delText>
        </w:r>
        <w:r w:rsidR="003F7AF2" w:rsidDel="002F56B3">
          <w:delText>modes of</w:delText>
        </w:r>
        <w:r w:rsidR="006374F6" w:rsidDel="002F56B3">
          <w:delText xml:space="preserve"> care delivery</w:delText>
        </w:r>
        <w:r w:rsidR="009C0CDB" w:rsidDel="002F56B3">
          <w:delText xml:space="preserve"> like</w:delText>
        </w:r>
      </w:del>
      <w:r w:rsidR="006374F6">
        <w:t xml:space="preserve"> </w:t>
      </w:r>
      <w:r w:rsidR="009C0CDB">
        <w:t>telehealth</w:t>
      </w:r>
      <w:ins w:id="562" w:author="Hayward, Rodney (Rod) [2]" w:date="2018-08-28T16:20:00Z">
        <w:r w:rsidR="002F56B3">
          <w:t xml:space="preserve">, </w:t>
        </w:r>
      </w:ins>
      <w:del w:id="563" w:author="Hayward, Rodney (Rod) [2]" w:date="2018-08-28T16:20:00Z">
        <w:r w:rsidR="009C0CDB" w:rsidDel="002F56B3">
          <w:delText xml:space="preserve"> </w:delText>
        </w:r>
      </w:del>
      <w:del w:id="564" w:author="Hayward, Rodney (Rod) [2]" w:date="2018-08-28T16:19:00Z">
        <w:r w:rsidR="009C0CDB" w:rsidDel="002F56B3">
          <w:delText>or</w:delText>
        </w:r>
      </w:del>
      <w:r w:rsidR="006374F6">
        <w:t xml:space="preserve"> email</w:t>
      </w:r>
      <w:ins w:id="565" w:author="Hayward, Rodney (Rod) [2]" w:date="2018-08-28T16:20:00Z">
        <w:r w:rsidR="002F56B3">
          <w:t>, and Facebook)</w:t>
        </w:r>
      </w:ins>
      <w:r w:rsidR="006374F6">
        <w:t>.</w:t>
      </w:r>
      <w:r w:rsidR="003F7AF2">
        <w:t xml:space="preserve"> Still, all methods have their limits: </w:t>
      </w:r>
      <w:ins w:id="566" w:author="Hayward, Rodney (Rod) [2]" w:date="2018-08-28T16:21:00Z">
        <w:r w:rsidR="00737ECB">
          <w:t xml:space="preserve">reallocating </w:t>
        </w:r>
      </w:ins>
      <w:r w:rsidR="003F7AF2">
        <w:t xml:space="preserve">PCP time with children and </w:t>
      </w:r>
      <w:del w:id="567" w:author="Hayward, Rodney (Rod) [2]" w:date="2018-08-28T16:20:00Z">
        <w:r w:rsidR="003F7AF2" w:rsidDel="00737ECB">
          <w:delText xml:space="preserve">time </w:delText>
        </w:r>
      </w:del>
      <w:ins w:id="568" w:author="Hayward, Rodney (Rod) [2]" w:date="2018-08-28T16:20:00Z">
        <w:r w:rsidR="00737ECB">
          <w:t xml:space="preserve">for </w:t>
        </w:r>
      </w:ins>
      <w:r w:rsidR="003F7AF2">
        <w:t xml:space="preserve">asleep </w:t>
      </w:r>
      <w:ins w:id="569" w:author="Hayward, Rodney (Rod) [2]" w:date="2018-08-28T16:20:00Z">
        <w:r w:rsidR="00737ECB">
          <w:t>are bounded</w:t>
        </w:r>
      </w:ins>
      <w:del w:id="570" w:author="Hayward, Rodney (Rod) [2]" w:date="2018-08-28T16:21:00Z">
        <w:r w:rsidR="003F7AF2" w:rsidDel="00737ECB">
          <w:delText>cannot be reduced to less than</w:delText>
        </w:r>
      </w:del>
      <w:ins w:id="571" w:author="Hayward, Rodney (Rod) [2]" w:date="2018-08-28T16:21:00Z">
        <w:r w:rsidR="00737ECB">
          <w:t xml:space="preserve"> by</w:t>
        </w:r>
      </w:ins>
      <w:r w:rsidR="003F7AF2">
        <w:t xml:space="preserve"> zero.</w:t>
      </w:r>
    </w:p>
    <w:p w14:paraId="6923B626" w14:textId="4B6A43D8" w:rsidR="00895393" w:rsidRDefault="005F4FF2" w:rsidP="005F4FF2">
      <w:r>
        <w:tab/>
      </w:r>
      <w:commentRangeStart w:id="572"/>
      <w:commentRangeStart w:id="573"/>
      <w:r w:rsidR="009C0CDB">
        <w:t xml:space="preserve">Happily, the PCP day can accommodate </w:t>
      </w:r>
      <w:r w:rsidR="003F7AF2">
        <w:t xml:space="preserve">many </w:t>
      </w:r>
      <w:r w:rsidR="009C0CDB">
        <w:t xml:space="preserve">more </w:t>
      </w:r>
      <w:r w:rsidR="003F7AF2">
        <w:t xml:space="preserve">QI initiatives </w:t>
      </w:r>
      <w:r w:rsidR="00A40AF6">
        <w:t>befor</w:t>
      </w:r>
      <w:r w:rsidR="009C0CDB">
        <w:t>e time is</w:t>
      </w:r>
      <w:r w:rsidR="003F7AF2">
        <w:t xml:space="preserve"> truly </w:t>
      </w:r>
      <w:r>
        <w:t>out</w:t>
      </w:r>
      <w:r w:rsidR="003F7AF2">
        <w:t>. For now, we can carry on feeling as if PCP time is an unlimited resource. However, w</w:t>
      </w:r>
      <w:r w:rsidR="009C0CDB">
        <w:t xml:space="preserve">hen that dark </w:t>
      </w:r>
      <w:r w:rsidR="003F7AF2">
        <w:t xml:space="preserve">day does come, </w:t>
      </w:r>
      <w:r w:rsidR="001648D0">
        <w:t>it would be ni</w:t>
      </w:r>
      <w:r w:rsidR="009C0CDB">
        <w:t>ce if PCPs still had a few extra</w:t>
      </w:r>
      <w:r w:rsidR="001648D0">
        <w:t xml:space="preserve"> minutes of “relaxing and thinking time</w:t>
      </w:r>
      <w:r w:rsidR="009C0CDB">
        <w:t>.</w:t>
      </w:r>
      <w:r w:rsidR="001648D0">
        <w:t>”</w:t>
      </w:r>
      <w:r w:rsidR="009C0CDB">
        <w:t xml:space="preserve"> At that point, PCPs will have to refresh the</w:t>
      </w:r>
      <w:r w:rsidR="00D854E1">
        <w:t>ir memories</w:t>
      </w:r>
      <w:r w:rsidR="009C0CDB">
        <w:t xml:space="preserve"> about the forgotten spirit of </w:t>
      </w:r>
      <w:proofErr w:type="spellStart"/>
      <w:r w:rsidR="009C0CDB">
        <w:t>generali</w:t>
      </w:r>
      <w:r>
        <w:t>sm</w:t>
      </w:r>
      <w:proofErr w:type="spellEnd"/>
      <w:r>
        <w:t>: they’ll need to</w:t>
      </w:r>
      <w:r w:rsidR="009C0CDB">
        <w:t xml:space="preserve"> realize anew they simply cannot do everything and that’s ok. Rather than </w:t>
      </w:r>
      <w:r>
        <w:t>submit to their QI overseers</w:t>
      </w:r>
      <w:r w:rsidR="009C0CDB">
        <w:t>, the</w:t>
      </w:r>
      <w:r w:rsidR="00C927B8">
        <w:t>y’ll have to</w:t>
      </w:r>
      <w:r w:rsidR="009C0CDB">
        <w:t xml:space="preserve"> </w:t>
      </w:r>
      <w:r w:rsidR="00D854E1">
        <w:t xml:space="preserve">trust their own </w:t>
      </w:r>
      <w:r>
        <w:t xml:space="preserve">clinical </w:t>
      </w:r>
      <w:r w:rsidR="00D854E1">
        <w:t>judg</w:t>
      </w:r>
      <w:r>
        <w:t xml:space="preserve">ement. In that grim scenario, they’ll have no choice but to focus on first principles of </w:t>
      </w:r>
      <w:proofErr w:type="spellStart"/>
      <w:r>
        <w:t>generalism</w:t>
      </w:r>
      <w:proofErr w:type="spellEnd"/>
      <w:r>
        <w:t xml:space="preserve">: </w:t>
      </w:r>
      <w:r w:rsidR="009C0CDB">
        <w:t>prioritize and</w:t>
      </w:r>
      <w:r>
        <w:t xml:space="preserve"> </w:t>
      </w:r>
      <w:r w:rsidRPr="005F4FF2">
        <w:rPr>
          <w:rFonts w:ascii="Times New Roman" w:hAnsi="Times New Roman" w:cs="Times New Roman"/>
        </w:rPr>
        <w:t>focus on what</w:t>
      </w:r>
      <w:r>
        <w:t xml:space="preserve">’s most important </w:t>
      </w:r>
      <w:r w:rsidRPr="005F4FF2">
        <w:rPr>
          <w:rFonts w:ascii="Times New Roman" w:hAnsi="Times New Roman" w:cs="Times New Roman"/>
          <w:bCs/>
          <w:color w:val="211E1E"/>
        </w:rPr>
        <w:t xml:space="preserve">for </w:t>
      </w:r>
      <w:r w:rsidRPr="005F4FF2">
        <w:rPr>
          <w:rFonts w:ascii="Times New Roman" w:hAnsi="Times New Roman" w:cs="Times New Roman"/>
          <w:bCs/>
          <w:i/>
          <w:iCs/>
          <w:color w:val="211E1E"/>
        </w:rPr>
        <w:t xml:space="preserve">this </w:t>
      </w:r>
      <w:r w:rsidRPr="005F4FF2">
        <w:rPr>
          <w:rFonts w:ascii="Times New Roman" w:hAnsi="Times New Roman" w:cs="Times New Roman"/>
          <w:bCs/>
          <w:color w:val="211E1E"/>
        </w:rPr>
        <w:t xml:space="preserve">patient at </w:t>
      </w:r>
      <w:r w:rsidRPr="005F4FF2">
        <w:rPr>
          <w:rFonts w:ascii="Times New Roman" w:hAnsi="Times New Roman" w:cs="Times New Roman"/>
          <w:bCs/>
          <w:i/>
          <w:iCs/>
          <w:color w:val="211E1E"/>
        </w:rPr>
        <w:t xml:space="preserve">this </w:t>
      </w:r>
      <w:r w:rsidRPr="005F4FF2">
        <w:rPr>
          <w:rFonts w:ascii="Times New Roman" w:hAnsi="Times New Roman" w:cs="Times New Roman"/>
          <w:bCs/>
          <w:color w:val="211E1E"/>
        </w:rPr>
        <w:t>time</w:t>
      </w:r>
      <w:r>
        <w:rPr>
          <w:bCs/>
          <w:color w:val="211E1E"/>
        </w:rPr>
        <w:t xml:space="preserve"> </w:t>
      </w:r>
      <w:r>
        <w:t>[</w:t>
      </w:r>
      <w:commentRangeStart w:id="574"/>
      <w:r>
        <w:t>ref</w:t>
      </w:r>
      <w:commentRangeEnd w:id="574"/>
      <w:r>
        <w:rPr>
          <w:rStyle w:val="CommentReference"/>
        </w:rPr>
        <w:commentReference w:id="574"/>
      </w:r>
      <w:r>
        <w:t>]</w:t>
      </w:r>
      <w:r w:rsidR="00D854E1">
        <w:t>.</w:t>
      </w:r>
      <w:commentRangeEnd w:id="572"/>
      <w:r w:rsidR="00737ECB">
        <w:rPr>
          <w:rStyle w:val="CommentReference"/>
        </w:rPr>
        <w:commentReference w:id="572"/>
      </w:r>
      <w:commentRangeEnd w:id="573"/>
      <w:r w:rsidR="00A2494B">
        <w:rPr>
          <w:rStyle w:val="CommentReference"/>
        </w:rPr>
        <w:commentReference w:id="573"/>
      </w:r>
    </w:p>
    <w:p w14:paraId="46B981E5" w14:textId="66E69662" w:rsidR="005730F4" w:rsidRDefault="005730F4" w:rsidP="005F4FF2"/>
    <w:p w14:paraId="37241F7E" w14:textId="7FD90235" w:rsidR="005730F4" w:rsidRDefault="005730F4" w:rsidP="005F4FF2"/>
    <w:p w14:paraId="43369880" w14:textId="77777777" w:rsidR="005730F4" w:rsidRDefault="005730F4" w:rsidP="005F4FF2"/>
    <w:p w14:paraId="3383ABD9" w14:textId="77777777" w:rsidR="005730F4" w:rsidRDefault="005730F4" w:rsidP="005730F4">
      <w:r>
        <w:t>======================================================</w:t>
      </w:r>
      <w:r>
        <w:tab/>
      </w:r>
    </w:p>
    <w:p w14:paraId="5D648024" w14:textId="77777777" w:rsidR="005730F4" w:rsidRPr="00BA2989" w:rsidRDefault="005730F4" w:rsidP="005730F4">
      <w:pPr>
        <w:rPr>
          <w:b/>
        </w:rPr>
      </w:pPr>
      <w:r>
        <w:rPr>
          <w:b/>
        </w:rPr>
        <w:t>APPENDIX METHODS</w:t>
      </w:r>
    </w:p>
    <w:p w14:paraId="7394DCE3" w14:textId="77777777" w:rsidR="005730F4" w:rsidRPr="00EB2BAA" w:rsidRDefault="005730F4" w:rsidP="005730F4">
      <w:pPr>
        <w:rPr>
          <w:i/>
        </w:rPr>
      </w:pPr>
      <w:r>
        <w:rPr>
          <w:i/>
        </w:rPr>
        <w:t xml:space="preserve">Study Population: </w:t>
      </w:r>
    </w:p>
    <w:p w14:paraId="30EADB50" w14:textId="77777777" w:rsidR="005730F4" w:rsidRDefault="005730F4" w:rsidP="005730F4">
      <w:pPr>
        <w:rPr>
          <w:rFonts w:eastAsia="Times New Roman"/>
          <w:noProof/>
        </w:rPr>
      </w:pPr>
      <w:r>
        <w:tab/>
      </w:r>
      <w:r w:rsidRPr="002401BA">
        <w:rPr>
          <w:u w:val="single"/>
        </w:rPr>
        <w:t>Patients</w:t>
      </w:r>
      <w:r>
        <w:t xml:space="preserve">: To estimate times needed to provide high-priority preventive services to a current panel of patients, we used NHANES to simulate a nationally representative study sample of </w:t>
      </w:r>
      <w:r w:rsidRPr="006B5188">
        <w:rPr>
          <w:highlight w:val="yellow"/>
        </w:rPr>
        <w:t>xx</w:t>
      </w:r>
      <w:r>
        <w:t xml:space="preserve"> patients </w:t>
      </w:r>
      <w:r w:rsidRPr="00CE131F">
        <w:t>using R version 3.3.1</w:t>
      </w:r>
      <w:r>
        <w:t>. NHANES</w:t>
      </w:r>
      <w:r w:rsidRPr="00CE131F">
        <w:t xml:space="preserve"> is an annual, cross-sectional representative, self-report survey of the noninstitutionalized US population </w:t>
      </w:r>
      <w:r>
        <w:rPr>
          <w:rFonts w:eastAsia="Times New Roman"/>
          <w:noProof/>
        </w:rPr>
        <w:t xml:space="preserve">[ref]. </w:t>
      </w:r>
    </w:p>
    <w:p w14:paraId="3CEC66CD" w14:textId="77777777" w:rsidR="005730F4" w:rsidRPr="00A96205" w:rsidRDefault="005730F4" w:rsidP="005730F4">
      <w:r>
        <w:rPr>
          <w:rFonts w:eastAsia="Times New Roman"/>
          <w:noProof/>
        </w:rPr>
        <w:tab/>
      </w:r>
      <w:r w:rsidRPr="002401BA">
        <w:rPr>
          <w:rFonts w:eastAsia="Times New Roman"/>
          <w:noProof/>
          <w:u w:val="single"/>
        </w:rPr>
        <w:t>PCPs</w:t>
      </w:r>
      <w:r>
        <w:rPr>
          <w:rFonts w:eastAsia="Times New Roman"/>
          <w:noProof/>
        </w:rPr>
        <w:t xml:space="preserve">: We simulated a representative population of </w:t>
      </w:r>
      <w:r w:rsidRPr="006B5188">
        <w:rPr>
          <w:rFonts w:eastAsia="Times New Roman"/>
          <w:noProof/>
          <w:highlight w:val="yellow"/>
        </w:rPr>
        <w:t>xx</w:t>
      </w:r>
      <w:r>
        <w:rPr>
          <w:rFonts w:eastAsia="Times New Roman"/>
          <w:noProof/>
        </w:rPr>
        <w:t xml:space="preserve"> PCPs using contemporary estimates of annual hours worked [refs], panel size [refs], and proportion of PCP work-time spent on different competing tasks [refs] -- along with estimates of how these parameters vary across PCPs.</w:t>
      </w:r>
      <w:r w:rsidRPr="00D774FE">
        <w:rPr>
          <w:rFonts w:eastAsia="Times New Roman"/>
          <w:noProof/>
        </w:rPr>
        <w:t xml:space="preserve"> </w:t>
      </w:r>
      <w:r>
        <w:rPr>
          <w:rFonts w:eastAsia="Times New Roman"/>
          <w:noProof/>
        </w:rPr>
        <w:t xml:space="preserve">We used prior estimates of the proportion of clinical time allocated to prevention in primary care [ref]. </w:t>
      </w:r>
    </w:p>
    <w:p w14:paraId="54309F09" w14:textId="77777777" w:rsidR="005730F4" w:rsidRDefault="005730F4" w:rsidP="005730F4">
      <w:pPr>
        <w:rPr>
          <w:i/>
        </w:rPr>
      </w:pPr>
    </w:p>
    <w:p w14:paraId="685210EE" w14:textId="77777777" w:rsidR="005730F4" w:rsidRDefault="005730F4" w:rsidP="005730F4">
      <w:pPr>
        <w:rPr>
          <w:i/>
        </w:rPr>
      </w:pPr>
      <w:r>
        <w:rPr>
          <w:i/>
        </w:rPr>
        <w:t>The Microsimulation Model:</w:t>
      </w:r>
    </w:p>
    <w:p w14:paraId="2F60738C" w14:textId="77777777" w:rsidR="005730F4" w:rsidRPr="00162567" w:rsidRDefault="005730F4" w:rsidP="005730F4">
      <w:r w:rsidRPr="002401BA">
        <w:t>[</w:t>
      </w:r>
      <w:r w:rsidRPr="006B5188">
        <w:rPr>
          <w:highlight w:val="yellow"/>
        </w:rPr>
        <w:t xml:space="preserve">Jim to fill in, can </w:t>
      </w:r>
      <w:proofErr w:type="spellStart"/>
      <w:r w:rsidRPr="006B5188">
        <w:rPr>
          <w:highlight w:val="yellow"/>
        </w:rPr>
        <w:t>rearranage</w:t>
      </w:r>
      <w:proofErr w:type="spellEnd"/>
      <w:r w:rsidRPr="006B5188">
        <w:rPr>
          <w:highlight w:val="yellow"/>
        </w:rPr>
        <w:t xml:space="preserve"> or obliterate these sections to condense as you see fit</w:t>
      </w:r>
      <w:r w:rsidRPr="002401BA">
        <w:t>]</w:t>
      </w:r>
    </w:p>
    <w:p w14:paraId="223D89B8" w14:textId="77777777" w:rsidR="005730F4" w:rsidRDefault="005730F4" w:rsidP="005730F4">
      <w:pPr>
        <w:rPr>
          <w:i/>
        </w:rPr>
      </w:pPr>
    </w:p>
    <w:p w14:paraId="2DD912BD" w14:textId="77777777" w:rsidR="005730F4" w:rsidRDefault="005730F4" w:rsidP="005730F4">
      <w:pPr>
        <w:rPr>
          <w:i/>
        </w:rPr>
      </w:pPr>
      <w:r>
        <w:rPr>
          <w:i/>
        </w:rPr>
        <w:t>Model Assumptions:</w:t>
      </w:r>
    </w:p>
    <w:p w14:paraId="7BB0ADA8" w14:textId="1D1A4FBF" w:rsidR="005730F4" w:rsidRPr="002401BA" w:rsidRDefault="005730F4" w:rsidP="005730F4">
      <w:r w:rsidRPr="002401BA">
        <w:t>[</w:t>
      </w:r>
      <w:r>
        <w:rPr>
          <w:highlight w:val="yellow"/>
        </w:rPr>
        <w:t>do we need anything here</w:t>
      </w:r>
      <w:r w:rsidRPr="006B5188">
        <w:rPr>
          <w:highlight w:val="yellow"/>
        </w:rPr>
        <w:t>?]</w:t>
      </w:r>
    </w:p>
    <w:p w14:paraId="4402ED6F" w14:textId="77777777" w:rsidR="005730F4" w:rsidRDefault="005730F4" w:rsidP="005730F4">
      <w:pPr>
        <w:rPr>
          <w:i/>
        </w:rPr>
      </w:pPr>
    </w:p>
    <w:p w14:paraId="3F5B8847" w14:textId="77777777" w:rsidR="005730F4" w:rsidRDefault="005730F4" w:rsidP="005730F4">
      <w:pPr>
        <w:rPr>
          <w:i/>
        </w:rPr>
      </w:pPr>
      <w:r>
        <w:rPr>
          <w:i/>
        </w:rPr>
        <w:t>List of High-Priority Preventive Services</w:t>
      </w:r>
    </w:p>
    <w:p w14:paraId="3587D42D" w14:textId="77777777" w:rsidR="005730F4" w:rsidRPr="00EB27BB" w:rsidRDefault="005730F4" w:rsidP="005730F4">
      <w:pPr>
        <w:rPr>
          <w:rFonts w:ascii="Times New Roman" w:eastAsia="Times New Roman" w:hAnsi="Times New Roman" w:cs="Times New Roman"/>
        </w:rPr>
      </w:pPr>
      <w:r>
        <w:tab/>
        <w:t xml:space="preserve">The list of preventive services included in this study was derived from current Grade A, B, C, and a few D recommendations from the US Preventive Services Task Force [ref] as well as the 2018 immunization schedule from the Centers for Disease Control and Prevention. Grade A </w:t>
      </w:r>
      <w:r>
        <w:lastRenderedPageBreak/>
        <w:t>and B recommendations from the task force denote recommendations to offer the service, grade D denotes not recommended, while grade C denotes a recommendation to offer the service to selected patients depending on individual circumstances. Grade C and a select number of Grade D task force recommendations were included in this review given the emphasis on SDM, since these recommendations can be important targets for SDM. When high-risk groups were targeted in a recommendation, we estimated the number of high-risk individuals in our sample using literature-based estimates.</w:t>
      </w:r>
    </w:p>
    <w:p w14:paraId="36E387A8" w14:textId="77777777" w:rsidR="005730F4" w:rsidRDefault="005730F4" w:rsidP="005730F4">
      <w:pPr>
        <w:rPr>
          <w:i/>
        </w:rPr>
      </w:pPr>
    </w:p>
    <w:p w14:paraId="51D8128B" w14:textId="77777777" w:rsidR="005730F4" w:rsidRDefault="005730F4" w:rsidP="005730F4">
      <w:pPr>
        <w:rPr>
          <w:i/>
        </w:rPr>
      </w:pPr>
      <w:r>
        <w:rPr>
          <w:i/>
        </w:rPr>
        <w:t>Time for delivering Shared Decision Making for High-Priority Preventive Services:</w:t>
      </w:r>
    </w:p>
    <w:p w14:paraId="694C4884" w14:textId="77777777" w:rsidR="005730F4" w:rsidRDefault="005730F4" w:rsidP="005730F4">
      <w:r>
        <w:tab/>
        <w:t>Our estimates for the times required to provide a preventive service in the absence of SDM were taken from prior work [ref]. These estimates assume an ideal practice in which PCPs immediately understand which services a patient was eligible for without the need to review the medical record. These estimates were intended to be conservative. In other words, they ignore clinical reality. However, this is a standard approach and reasonable here since PCPs are used to having obvious clinical realities severely downplayed.</w:t>
      </w:r>
    </w:p>
    <w:p w14:paraId="2E86F0FB" w14:textId="77777777" w:rsidR="005730F4" w:rsidRDefault="005730F4" w:rsidP="005730F4">
      <w:r>
        <w:tab/>
        <w:t xml:space="preserve">To include time for SDM, we undertook a comprehensive review of the literature. Surprisingly few studies report the actual time it takes to conduct SDM for a preventive service. Thus, we derived our estimate from idealized skits of how to perform SDM on YouTube [refs]. These skits indicated that it takes a little over 5 minutes to complete SDM fi the patient askes very few questions, is highly informed, and immediately understands how their values and preferences apply to an unfamiliar medical decision. This unrealistic “conservative” estimate fit well with other conservative estimates in our model. So, 5 minutes and 20 seconds were added to the baseline times for each preventive service to account for the time it takes to complete SDM. </w:t>
      </w:r>
    </w:p>
    <w:p w14:paraId="09D79EC9" w14:textId="77777777" w:rsidR="005730F4" w:rsidRDefault="005730F4" w:rsidP="005730F4"/>
    <w:p w14:paraId="2FF33114" w14:textId="77777777" w:rsidR="005730F4" w:rsidRDefault="005730F4" w:rsidP="005730F4">
      <w:pPr>
        <w:rPr>
          <w:i/>
        </w:rPr>
      </w:pPr>
      <w:r>
        <w:rPr>
          <w:i/>
        </w:rPr>
        <w:t>Analysis and Outcomes:</w:t>
      </w:r>
    </w:p>
    <w:p w14:paraId="1FAE9E9D" w14:textId="77777777" w:rsidR="005730F4" w:rsidRDefault="005730F4" w:rsidP="005730F4">
      <w:r>
        <w:t>[</w:t>
      </w:r>
      <w:r w:rsidRPr="006B5188">
        <w:rPr>
          <w:highlight w:val="yellow"/>
        </w:rPr>
        <w:t xml:space="preserve">Jim to </w:t>
      </w:r>
      <w:r w:rsidRPr="00BC4C5C">
        <w:rPr>
          <w:highlight w:val="yellow"/>
        </w:rPr>
        <w:t>add if needed</w:t>
      </w:r>
      <w:r>
        <w:t>]</w:t>
      </w:r>
    </w:p>
    <w:p w14:paraId="0907B86B" w14:textId="77777777" w:rsidR="005730F4" w:rsidRDefault="005730F4" w:rsidP="005730F4"/>
    <w:p w14:paraId="083A8A03" w14:textId="77777777" w:rsidR="005730F4" w:rsidRPr="00B65F55" w:rsidRDefault="005730F4" w:rsidP="005730F4">
      <w:pPr>
        <w:rPr>
          <w:i/>
        </w:rPr>
      </w:pPr>
      <w:r w:rsidRPr="00B65F55">
        <w:rPr>
          <w:i/>
        </w:rPr>
        <w:t xml:space="preserve">Sensitivity Analyses: </w:t>
      </w:r>
    </w:p>
    <w:p w14:paraId="48CD3DDA" w14:textId="77777777" w:rsidR="005730F4" w:rsidRPr="00B65F55" w:rsidRDefault="005730F4" w:rsidP="005730F4">
      <w:r>
        <w:t>[</w:t>
      </w:r>
      <w:r w:rsidRPr="006B5188">
        <w:rPr>
          <w:highlight w:val="yellow"/>
        </w:rPr>
        <w:t>Jim to add if needed</w:t>
      </w:r>
      <w:r>
        <w:t>]</w:t>
      </w:r>
    </w:p>
    <w:p w14:paraId="04CAA6D8" w14:textId="77777777" w:rsidR="005730F4" w:rsidRDefault="005730F4" w:rsidP="005730F4"/>
    <w:p w14:paraId="6D6F6D5B" w14:textId="77777777" w:rsidR="005730F4" w:rsidRPr="00677986" w:rsidRDefault="005730F4" w:rsidP="005730F4">
      <w:pPr>
        <w:rPr>
          <w:b/>
        </w:rPr>
      </w:pPr>
      <w:r w:rsidRPr="00677986">
        <w:rPr>
          <w:b/>
        </w:rPr>
        <w:t>END OF APPENDIX METHODS</w:t>
      </w:r>
    </w:p>
    <w:p w14:paraId="66C3216F" w14:textId="77777777" w:rsidR="005730F4" w:rsidRPr="00D32906" w:rsidRDefault="005730F4" w:rsidP="005730F4">
      <w:r>
        <w:t>====================================================================</w:t>
      </w:r>
    </w:p>
    <w:p w14:paraId="38085A79" w14:textId="77777777" w:rsidR="005730F4" w:rsidRDefault="005730F4" w:rsidP="005F4FF2"/>
    <w:sectPr w:rsidR="005730F4" w:rsidSect="000632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urke, James" w:date="2018-08-29T07:28:00Z" w:initials="BJ">
    <w:p w14:paraId="7A67E2BC" w14:textId="77777777" w:rsidR="00E547FF" w:rsidRDefault="00E547FF">
      <w:pPr>
        <w:pStyle w:val="CommentText"/>
      </w:pPr>
      <w:r>
        <w:rPr>
          <w:rStyle w:val="CommentReference"/>
        </w:rPr>
        <w:annotationRef/>
      </w:r>
      <w:r>
        <w:t>An alternate setup idea…</w:t>
      </w:r>
    </w:p>
    <w:p w14:paraId="01D664F0" w14:textId="77777777" w:rsidR="00E547FF" w:rsidRDefault="00E547FF">
      <w:pPr>
        <w:pStyle w:val="CommentText"/>
      </w:pPr>
    </w:p>
    <w:p w14:paraId="5DBBC741" w14:textId="77777777" w:rsidR="00E547FF" w:rsidRDefault="00E547FF">
      <w:pPr>
        <w:pStyle w:val="CommentText"/>
      </w:pPr>
      <w:r>
        <w:t xml:space="preserve">What is we </w:t>
      </w:r>
      <w:proofErr w:type="gramStart"/>
      <w:r>
        <w:t>wrote</w:t>
      </w:r>
      <w:proofErr w:type="gramEnd"/>
      <w:r>
        <w:t xml:space="preserve"> it from the perspective of the evil </w:t>
      </w:r>
      <w:proofErr w:type="spellStart"/>
      <w:r>
        <w:t>bsatards</w:t>
      </w:r>
      <w:proofErr w:type="spellEnd"/>
      <w:r>
        <w:t xml:space="preserve"> (e.g. Scrooge) that was trying to reproduce Yarnall to show that PCPSs have plenty of time.</w:t>
      </w:r>
    </w:p>
    <w:p w14:paraId="7F9313C2" w14:textId="77777777" w:rsidR="00E547FF" w:rsidRDefault="00E547FF">
      <w:pPr>
        <w:pStyle w:val="CommentText"/>
      </w:pPr>
    </w:p>
    <w:p w14:paraId="351F9453" w14:textId="09C1D5E2" w:rsidR="00E547FF" w:rsidRDefault="00E547FF">
      <w:pPr>
        <w:pStyle w:val="CommentText"/>
      </w:pPr>
      <w:r>
        <w:t xml:space="preserve">The setup would be, “see…the whiny PCP bastards have plenty of time, although this shared </w:t>
      </w:r>
      <w:proofErr w:type="gramStart"/>
      <w:r>
        <w:t>decision making</w:t>
      </w:r>
      <w:proofErr w:type="gramEnd"/>
      <w:r>
        <w:t xml:space="preserve"> thing is a wee </w:t>
      </w:r>
      <w:proofErr w:type="spellStart"/>
      <w:r>
        <w:t>bi</w:t>
      </w:r>
      <w:proofErr w:type="spellEnd"/>
      <w:r>
        <w:t xml:space="preserve"> </w:t>
      </w:r>
      <w:proofErr w:type="spellStart"/>
      <w:r>
        <w:t>tof</w:t>
      </w:r>
      <w:proofErr w:type="spellEnd"/>
      <w:r>
        <w:t xml:space="preserve"> a hurdle…but, no matter…”</w:t>
      </w:r>
    </w:p>
  </w:comment>
  <w:comment w:id="3" w:author="Burke, James" w:date="2018-08-29T08:03:00Z" w:initials="BJ">
    <w:p w14:paraId="4AC5E418" w14:textId="198CAD2B" w:rsidR="00C7053A" w:rsidRDefault="00C7053A">
      <w:pPr>
        <w:pStyle w:val="CommentText"/>
      </w:pPr>
      <w:r>
        <w:rPr>
          <w:rStyle w:val="CommentReference"/>
        </w:rPr>
        <w:annotationRef/>
      </w:r>
      <w:r>
        <w:t>My main thought with the intro is to add more ev</w:t>
      </w:r>
      <w:r w:rsidR="00983DF3">
        <w:rPr>
          <w:noProof/>
        </w:rPr>
        <w:t>il managem</w:t>
      </w:r>
      <w:r w:rsidR="00983DF3">
        <w:rPr>
          <w:noProof/>
        </w:rPr>
        <w:t xml:space="preserve">ent speak. </w:t>
      </w:r>
    </w:p>
  </w:comment>
  <w:comment w:id="87" w:author="Burke, James" w:date="2018-08-29T08:06:00Z" w:initials="BJ">
    <w:p w14:paraId="22789D59" w14:textId="4431D4D1" w:rsidR="00C7053A" w:rsidRDefault="00C7053A">
      <w:pPr>
        <w:pStyle w:val="CommentText"/>
      </w:pPr>
      <w:r>
        <w:rPr>
          <w:rStyle w:val="CommentReference"/>
        </w:rPr>
        <w:annotationRef/>
      </w:r>
      <w:r>
        <w:t>This is a shitty metaphor, but everything I can co</w:t>
      </w:r>
      <w:r w:rsidR="00983DF3">
        <w:rPr>
          <w:noProof/>
        </w:rPr>
        <w:t>me up with tha tis funny i</w:t>
      </w:r>
      <w:r w:rsidR="00983DF3">
        <w:rPr>
          <w:noProof/>
        </w:rPr>
        <w:t xml:space="preserve">s </w:t>
      </w:r>
      <w:r w:rsidR="00983DF3">
        <w:rPr>
          <w:noProof/>
        </w:rPr>
        <w:t>more th</w:t>
      </w:r>
      <w:r w:rsidR="00983DF3">
        <w:rPr>
          <w:noProof/>
        </w:rPr>
        <w:t>an a little off color...</w:t>
      </w:r>
    </w:p>
  </w:comment>
  <w:comment w:id="91" w:author="Burke, James" w:date="2018-08-29T07:41:00Z" w:initials="BJ">
    <w:p w14:paraId="4905FD9C" w14:textId="195F4329" w:rsidR="00FF7861" w:rsidRDefault="00FF7861">
      <w:pPr>
        <w:pStyle w:val="CommentText"/>
      </w:pPr>
      <w:r>
        <w:rPr>
          <w:rStyle w:val="CommentReference"/>
        </w:rPr>
        <w:annotationRef/>
      </w:r>
      <w:r>
        <w:t xml:space="preserve">Is an alternate joke setup that PCPs just need to </w:t>
      </w:r>
      <w:proofErr w:type="spellStart"/>
      <w:r>
        <w:t>fo</w:t>
      </w:r>
      <w:proofErr w:type="spellEnd"/>
      <w:r>
        <w:t xml:space="preserve"> </w:t>
      </w:r>
      <w:r w:rsidR="00983DF3">
        <w:rPr>
          <w:noProof/>
        </w:rPr>
        <w:t xml:space="preserve">shared decision making </w:t>
      </w:r>
      <w:r w:rsidR="00983DF3">
        <w:rPr>
          <w:noProof/>
        </w:rPr>
        <w:t>Training on tread</w:t>
      </w:r>
      <w:r w:rsidR="00983DF3">
        <w:rPr>
          <w:noProof/>
        </w:rPr>
        <w:t>missls</w:t>
      </w:r>
      <w:r w:rsidR="00983DF3">
        <w:rPr>
          <w:noProof/>
        </w:rPr>
        <w:t xml:space="preserve">? </w:t>
      </w:r>
      <w:r w:rsidR="00983DF3">
        <w:rPr>
          <w:noProof/>
        </w:rPr>
        <w:t>Speed-reader</w:t>
      </w:r>
      <w:r w:rsidR="00983DF3">
        <w:rPr>
          <w:noProof/>
        </w:rPr>
        <w:t xml:space="preserve">/speamer training&gt;? </w:t>
      </w:r>
      <w:r w:rsidR="00983DF3">
        <w:rPr>
          <w:noProof/>
        </w:rPr>
        <w:t>Lear</w:t>
      </w:r>
      <w:r w:rsidR="00983DF3">
        <w:rPr>
          <w:noProof/>
        </w:rPr>
        <w:t xml:space="preserve">ning to </w:t>
      </w:r>
      <w:r w:rsidR="00983DF3">
        <w:rPr>
          <w:noProof/>
        </w:rPr>
        <w:t xml:space="preserve">do shared decision making </w:t>
      </w:r>
      <w:r w:rsidR="00983DF3">
        <w:rPr>
          <w:noProof/>
        </w:rPr>
        <w:t>in be</w:t>
      </w:r>
      <w:r w:rsidR="00983DF3">
        <w:rPr>
          <w:noProof/>
        </w:rPr>
        <w:t xml:space="preserve">tween, </w:t>
      </w:r>
      <w:r w:rsidR="00983DF3">
        <w:rPr>
          <w:noProof/>
        </w:rPr>
        <w:t xml:space="preserve">the "breathe ins" of </w:t>
      </w:r>
      <w:r w:rsidR="00983DF3">
        <w:rPr>
          <w:noProof/>
        </w:rPr>
        <w:t>a physician exam</w:t>
      </w:r>
      <w:r w:rsidR="00983DF3">
        <w:rPr>
          <w:noProof/>
        </w:rPr>
        <w:t>?</w:t>
      </w:r>
      <w:r w:rsidR="00983DF3">
        <w:rPr>
          <w:noProof/>
        </w:rPr>
        <w:t xml:space="preserve"> </w:t>
      </w:r>
      <w:r w:rsidR="00983DF3">
        <w:rPr>
          <w:noProof/>
        </w:rPr>
        <w:t xml:space="preserve">Cutting otu </w:t>
      </w:r>
      <w:r w:rsidR="00983DF3">
        <w:rPr>
          <w:noProof/>
        </w:rPr>
        <w:t xml:space="preserve">the </w:t>
      </w:r>
      <w:r w:rsidR="00983DF3">
        <w:rPr>
          <w:noProof/>
        </w:rPr>
        <w:t>nonsense</w:t>
      </w:r>
      <w:r w:rsidR="00983DF3">
        <w:rPr>
          <w:noProof/>
        </w:rPr>
        <w:t xml:space="preserve"> </w:t>
      </w:r>
      <w:r w:rsidR="00983DF3">
        <w:rPr>
          <w:noProof/>
        </w:rPr>
        <w:t>pleasn</w:t>
      </w:r>
      <w:r w:rsidR="00983DF3">
        <w:rPr>
          <w:noProof/>
        </w:rPr>
        <w:t>ant</w:t>
      </w:r>
      <w:r w:rsidR="00983DF3">
        <w:rPr>
          <w:noProof/>
        </w:rPr>
        <w:t>ries of visits, like "gr</w:t>
      </w:r>
      <w:r w:rsidR="00983DF3">
        <w:rPr>
          <w:noProof/>
        </w:rPr>
        <w:t>eetings".</w:t>
      </w:r>
    </w:p>
  </w:comment>
  <w:comment w:id="160" w:author="Burke, James" w:date="2018-08-29T07:27:00Z" w:initials="BJ">
    <w:p w14:paraId="0EBDC74E" w14:textId="4E63D6F2" w:rsidR="000B5407" w:rsidRDefault="000B5407">
      <w:pPr>
        <w:pStyle w:val="CommentText"/>
      </w:pPr>
      <w:r>
        <w:rPr>
          <w:rStyle w:val="CommentReference"/>
        </w:rPr>
        <w:annotationRef/>
      </w:r>
      <w:r>
        <w:t>We don’t have discrete state changes mapped out all the way through.</w:t>
      </w:r>
    </w:p>
  </w:comment>
  <w:comment w:id="215" w:author="Tanner" w:date="2018-08-26T19:18:00Z" w:initials="TJC">
    <w:p w14:paraId="7D026482" w14:textId="026A158C" w:rsidR="00895393" w:rsidRDefault="00895393">
      <w:pPr>
        <w:pStyle w:val="CommentText"/>
      </w:pPr>
      <w:r>
        <w:rPr>
          <w:rStyle w:val="CommentReference"/>
        </w:rPr>
        <w:annotationRef/>
      </w:r>
      <w:r>
        <w:t>American Time Use Survey and JAMA IM paper</w:t>
      </w:r>
    </w:p>
  </w:comment>
  <w:comment w:id="260" w:author="Hayward, Rodney (Rod)" w:date="2018-08-28T14:06:00Z" w:initials="HR(">
    <w:p w14:paraId="19D95772" w14:textId="41FC5CEC" w:rsidR="0095285E" w:rsidRDefault="0095285E">
      <w:pPr>
        <w:pStyle w:val="CommentText"/>
      </w:pPr>
      <w:r>
        <w:rPr>
          <w:rStyle w:val="CommentReference"/>
        </w:rPr>
        <w:annotationRef/>
      </w:r>
      <w:r w:rsidR="00BF74A7">
        <w:rPr>
          <w:noProof/>
        </w:rPr>
        <w:t>These are not true CIOs since we control N in the sim.</w:t>
      </w:r>
    </w:p>
  </w:comment>
  <w:comment w:id="290" w:author="Burke, James" w:date="2018-08-29T08:24:00Z" w:initials="BJ">
    <w:p w14:paraId="2FD14D58" w14:textId="355BA90A" w:rsidR="00EC062C" w:rsidRDefault="00EC062C">
      <w:pPr>
        <w:pStyle w:val="CommentText"/>
      </w:pPr>
      <w:r>
        <w:rPr>
          <w:rStyle w:val="CommentReference"/>
        </w:rPr>
        <w:annotationRef/>
      </w:r>
      <w:r>
        <w:t>Mayo clinical proceedings ref</w:t>
      </w:r>
    </w:p>
  </w:comment>
  <w:comment w:id="335" w:author="Hayward, Rodney (Rod) [2]" w:date="2018-08-28T15:44:00Z" w:initials="HR(">
    <w:p w14:paraId="331D258A" w14:textId="6D359C03" w:rsidR="007468D2" w:rsidRDefault="007468D2">
      <w:pPr>
        <w:pStyle w:val="CommentText"/>
      </w:pPr>
      <w:r>
        <w:rPr>
          <w:rStyle w:val="CommentReference"/>
        </w:rPr>
        <w:annotationRef/>
      </w:r>
      <w:r>
        <w:t>There are only median providers; mean providers don’t exist.</w:t>
      </w:r>
    </w:p>
  </w:comment>
  <w:comment w:id="394" w:author="Burke, James" w:date="2018-08-29T09:46:00Z" w:initials="BJ">
    <w:p w14:paraId="6FD40D9E" w14:textId="6D8C6E47" w:rsidR="006830D5" w:rsidRDefault="006830D5">
      <w:pPr>
        <w:pStyle w:val="CommentText"/>
      </w:pPr>
      <w:r>
        <w:rPr>
          <w:rStyle w:val="CommentReference"/>
        </w:rPr>
        <w:annotationRef/>
      </w:r>
      <w:r>
        <w:t>Where did this come from?</w:t>
      </w:r>
    </w:p>
  </w:comment>
  <w:comment w:id="393" w:author="Burke, James" w:date="2018-08-29T09:46:00Z" w:initials="BJ">
    <w:p w14:paraId="2323A3A0" w14:textId="2948FE4E" w:rsidR="006830D5" w:rsidRDefault="006830D5">
      <w:pPr>
        <w:pStyle w:val="CommentText"/>
      </w:pPr>
      <w:r>
        <w:rPr>
          <w:rStyle w:val="CommentReference"/>
        </w:rPr>
        <w:annotationRef/>
      </w:r>
    </w:p>
  </w:comment>
  <w:comment w:id="414" w:author="Burke, James" w:date="2018-08-29T08:32:00Z" w:initials="BJ">
    <w:p w14:paraId="6CEA61F8" w14:textId="57F89C62" w:rsidR="000A5A61" w:rsidRDefault="000A5A61">
      <w:pPr>
        <w:pStyle w:val="CommentText"/>
      </w:pPr>
      <w:r>
        <w:rPr>
          <w:rStyle w:val="CommentReference"/>
        </w:rPr>
        <w:annotationRef/>
      </w:r>
      <w:r>
        <w:t>This made me laugh out loud</w:t>
      </w:r>
    </w:p>
  </w:comment>
  <w:comment w:id="491" w:author="Hayward, Rodney (Rod) [2]" w:date="2018-08-28T16:09:00Z" w:initials="HR(">
    <w:p w14:paraId="11DA1DCA" w14:textId="21BE91CA" w:rsidR="00AE6907" w:rsidRDefault="00AE6907">
      <w:pPr>
        <w:pStyle w:val="CommentText"/>
      </w:pPr>
      <w:r>
        <w:rPr>
          <w:rStyle w:val="CommentReference"/>
        </w:rPr>
        <w:annotationRef/>
      </w:r>
      <w:r>
        <w:t>Burnout needs to add more (funnier) or dropped</w:t>
      </w:r>
    </w:p>
  </w:comment>
  <w:comment w:id="506" w:author="Burke, James" w:date="2018-08-29T08:38:00Z" w:initials="BJ">
    <w:p w14:paraId="0C8ABDF7" w14:textId="7A8F7563" w:rsidR="00A62BFF" w:rsidRDefault="00A62BFF">
      <w:pPr>
        <w:pStyle w:val="CommentText"/>
      </w:pPr>
      <w:r>
        <w:rPr>
          <w:rStyle w:val="CommentReference"/>
        </w:rPr>
        <w:annotationRef/>
      </w:r>
      <w:r>
        <w:t>genius</w:t>
      </w:r>
    </w:p>
  </w:comment>
  <w:comment w:id="574" w:author="Tanner" w:date="2018-08-27T07:29:00Z" w:initials="TJC">
    <w:p w14:paraId="640266CA" w14:textId="77777777" w:rsidR="005F4FF2" w:rsidRPr="005F4FF2" w:rsidRDefault="005F4FF2" w:rsidP="005F4FF2">
      <w:pPr>
        <w:ind w:hanging="480"/>
        <w:rPr>
          <w:rFonts w:ascii="Times New Roman" w:eastAsia="Times New Roman" w:hAnsi="Times New Roman" w:cs="Times New Roman"/>
        </w:rPr>
      </w:pPr>
      <w:r>
        <w:rPr>
          <w:rStyle w:val="CommentReference"/>
        </w:rPr>
        <w:annotationRef/>
      </w:r>
      <w:r w:rsidRPr="005F4FF2">
        <w:rPr>
          <w:rFonts w:ascii="Times New Roman" w:eastAsia="Times New Roman" w:hAnsi="Times New Roman" w:cs="Times New Roman"/>
        </w:rPr>
        <w:t xml:space="preserve">Weiner, Saul J. “Contextualizing Medical Decisions to Individualize Care.” </w:t>
      </w:r>
      <w:r w:rsidRPr="005F4FF2">
        <w:rPr>
          <w:rFonts w:ascii="Times New Roman" w:eastAsia="Times New Roman" w:hAnsi="Times New Roman" w:cs="Times New Roman"/>
          <w:i/>
          <w:iCs/>
        </w:rPr>
        <w:t>Journal of General Internal Medicine</w:t>
      </w:r>
      <w:r w:rsidRPr="005F4FF2">
        <w:rPr>
          <w:rFonts w:ascii="Times New Roman" w:eastAsia="Times New Roman" w:hAnsi="Times New Roman" w:cs="Times New Roman"/>
        </w:rPr>
        <w:t xml:space="preserve"> 19, no. 3 (2004): 281–285.</w:t>
      </w:r>
    </w:p>
    <w:p w14:paraId="599FDDDC" w14:textId="650F2BD8" w:rsidR="005F4FF2" w:rsidRDefault="005F4FF2">
      <w:pPr>
        <w:pStyle w:val="CommentText"/>
      </w:pPr>
    </w:p>
  </w:comment>
  <w:comment w:id="572" w:author="Hayward, Rodney (Rod) [2]" w:date="2018-08-28T16:22:00Z" w:initials="HR(">
    <w:p w14:paraId="432F8CA9" w14:textId="5BAD391B" w:rsidR="00737ECB" w:rsidRDefault="00737ECB">
      <w:pPr>
        <w:pStyle w:val="CommentText"/>
      </w:pPr>
      <w:r>
        <w:rPr>
          <w:rStyle w:val="CommentReference"/>
        </w:rPr>
        <w:annotationRef/>
      </w:r>
      <w:r>
        <w:t>Not sure the last para is need.</w:t>
      </w:r>
    </w:p>
  </w:comment>
  <w:comment w:id="573" w:author="Burke, James" w:date="2018-08-29T09:58:00Z" w:initials="BJ">
    <w:p w14:paraId="76962072" w14:textId="3084FCBE" w:rsidR="00A2494B" w:rsidRDefault="00A2494B">
      <w:pPr>
        <w:pStyle w:val="CommentText"/>
      </w:pPr>
      <w:r>
        <w:rPr>
          <w:rStyle w:val="CommentReference"/>
        </w:rPr>
        <w:annotationRef/>
      </w:r>
      <w:r>
        <w:t xml:space="preserve">Agree…only add space at this point if there is </w:t>
      </w:r>
      <w:proofErr w:type="spellStart"/>
      <w:r>
        <w:t>areally</w:t>
      </w:r>
      <w:proofErr w:type="spellEnd"/>
      <w:r>
        <w:t xml:space="preserve"> great joke. </w:t>
      </w:r>
      <w:r>
        <w:t>This is restating prior jokes, mostly.</w:t>
      </w:r>
      <w:bookmarkStart w:id="575" w:name="_GoBack"/>
      <w:bookmarkEnd w:id="57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1F9453" w15:done="0"/>
  <w15:commentEx w15:paraId="4AC5E418" w15:done="0"/>
  <w15:commentEx w15:paraId="22789D59" w15:done="0"/>
  <w15:commentEx w15:paraId="4905FD9C" w15:done="0"/>
  <w15:commentEx w15:paraId="0EBDC74E" w15:done="0"/>
  <w15:commentEx w15:paraId="7D026482" w15:done="0"/>
  <w15:commentEx w15:paraId="19D95772" w15:done="0"/>
  <w15:commentEx w15:paraId="2FD14D58" w15:done="0"/>
  <w15:commentEx w15:paraId="331D258A" w15:done="0"/>
  <w15:commentEx w15:paraId="6FD40D9E" w15:done="0"/>
  <w15:commentEx w15:paraId="2323A3A0" w15:done="0"/>
  <w15:commentEx w15:paraId="6CEA61F8" w15:done="0"/>
  <w15:commentEx w15:paraId="11DA1DCA" w15:done="0"/>
  <w15:commentEx w15:paraId="0C8ABDF7" w15:done="0"/>
  <w15:commentEx w15:paraId="599FDDDC" w15:done="0"/>
  <w15:commentEx w15:paraId="432F8CA9" w15:done="0"/>
  <w15:commentEx w15:paraId="76962072" w15:paraIdParent="432F8C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1F9453" w16cid:durableId="1F30C98A"/>
  <w16cid:commentId w16cid:paraId="4AC5E418" w16cid:durableId="1F30D1BB"/>
  <w16cid:commentId w16cid:paraId="22789D59" w16cid:durableId="1F30D29D"/>
  <w16cid:commentId w16cid:paraId="4905FD9C" w16cid:durableId="1F30CC9A"/>
  <w16cid:commentId w16cid:paraId="0EBDC74E" w16cid:durableId="1F30C976"/>
  <w16cid:commentId w16cid:paraId="7D026482" w16cid:durableId="1F2D7B9B"/>
  <w16cid:commentId w16cid:paraId="19D95772" w16cid:durableId="1F30C8E4"/>
  <w16cid:commentId w16cid:paraId="2FD14D58" w16cid:durableId="1F30D6D4"/>
  <w16cid:commentId w16cid:paraId="331D258A" w16cid:durableId="1F30C8E5"/>
  <w16cid:commentId w16cid:paraId="6FD40D9E" w16cid:durableId="1F30E9F6"/>
  <w16cid:commentId w16cid:paraId="2323A3A0" w16cid:durableId="1F30E9E9"/>
  <w16cid:commentId w16cid:paraId="6CEA61F8" w16cid:durableId="1F30D8A9"/>
  <w16cid:commentId w16cid:paraId="11DA1DCA" w16cid:durableId="1F30C8E9"/>
  <w16cid:commentId w16cid:paraId="0C8ABDF7" w16cid:durableId="1F30DA03"/>
  <w16cid:commentId w16cid:paraId="599FDDDC" w16cid:durableId="1F2E26E6"/>
  <w16cid:commentId w16cid:paraId="432F8CA9" w16cid:durableId="1F30C8EB"/>
  <w16cid:commentId w16cid:paraId="76962072" w16cid:durableId="1F30EC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yward, Rodney (Rod)">
    <w15:presenceInfo w15:providerId="None" w15:userId="Hayward, Rodney (Rod)"/>
  </w15:person>
  <w15:person w15:author="Burke, James">
    <w15:presenceInfo w15:providerId="Windows Live" w15:userId="d8c7900a-5161-40df-8189-d8254f45770e"/>
  </w15:person>
  <w15:person w15:author="Hayward, Rodney (Rod) [2]">
    <w15:presenceInfo w15:providerId="AD" w15:userId="S-1-5-21-151606367-2082624055-312552118-28208"/>
  </w15:person>
  <w15:person w15:author="Tanner">
    <w15:presenceInfo w15:providerId="None" w15:userId="Tan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D2B"/>
    <w:rsid w:val="00016DA0"/>
    <w:rsid w:val="00033032"/>
    <w:rsid w:val="0003530E"/>
    <w:rsid w:val="00051FBF"/>
    <w:rsid w:val="0006321C"/>
    <w:rsid w:val="00063DF4"/>
    <w:rsid w:val="00065D68"/>
    <w:rsid w:val="00071D3F"/>
    <w:rsid w:val="0008183B"/>
    <w:rsid w:val="0009578B"/>
    <w:rsid w:val="000A5A61"/>
    <w:rsid w:val="000B5407"/>
    <w:rsid w:val="000C6FB1"/>
    <w:rsid w:val="000E7C9A"/>
    <w:rsid w:val="000F039D"/>
    <w:rsid w:val="000F6AD7"/>
    <w:rsid w:val="000F7BE3"/>
    <w:rsid w:val="00105EA2"/>
    <w:rsid w:val="001354B7"/>
    <w:rsid w:val="00135601"/>
    <w:rsid w:val="00144C4D"/>
    <w:rsid w:val="00147A51"/>
    <w:rsid w:val="00150650"/>
    <w:rsid w:val="00161BCF"/>
    <w:rsid w:val="00162567"/>
    <w:rsid w:val="001648D0"/>
    <w:rsid w:val="001832BA"/>
    <w:rsid w:val="001863F6"/>
    <w:rsid w:val="001914E4"/>
    <w:rsid w:val="001A2F17"/>
    <w:rsid w:val="001D5D92"/>
    <w:rsid w:val="001D682E"/>
    <w:rsid w:val="001F3A68"/>
    <w:rsid w:val="00216D08"/>
    <w:rsid w:val="002401BA"/>
    <w:rsid w:val="002A0FD1"/>
    <w:rsid w:val="002B6BB4"/>
    <w:rsid w:val="002C041D"/>
    <w:rsid w:val="002E653E"/>
    <w:rsid w:val="002E67AD"/>
    <w:rsid w:val="002F56B3"/>
    <w:rsid w:val="00311B74"/>
    <w:rsid w:val="003453A8"/>
    <w:rsid w:val="00356AFB"/>
    <w:rsid w:val="00394D73"/>
    <w:rsid w:val="003D1736"/>
    <w:rsid w:val="003D5850"/>
    <w:rsid w:val="003F7AF2"/>
    <w:rsid w:val="0040262E"/>
    <w:rsid w:val="0041514A"/>
    <w:rsid w:val="00425B9F"/>
    <w:rsid w:val="004362F8"/>
    <w:rsid w:val="00462DD8"/>
    <w:rsid w:val="00463288"/>
    <w:rsid w:val="00484D0B"/>
    <w:rsid w:val="004C7729"/>
    <w:rsid w:val="004D4B6C"/>
    <w:rsid w:val="00554387"/>
    <w:rsid w:val="00564A2F"/>
    <w:rsid w:val="005668B9"/>
    <w:rsid w:val="005730F4"/>
    <w:rsid w:val="0058324B"/>
    <w:rsid w:val="0058774F"/>
    <w:rsid w:val="005C1366"/>
    <w:rsid w:val="005F081E"/>
    <w:rsid w:val="005F4FF2"/>
    <w:rsid w:val="00611D2B"/>
    <w:rsid w:val="006374F6"/>
    <w:rsid w:val="00677986"/>
    <w:rsid w:val="00682A17"/>
    <w:rsid w:val="006830D5"/>
    <w:rsid w:val="00693D08"/>
    <w:rsid w:val="00695C80"/>
    <w:rsid w:val="006B5188"/>
    <w:rsid w:val="006D21F5"/>
    <w:rsid w:val="006D2771"/>
    <w:rsid w:val="006D3654"/>
    <w:rsid w:val="007270C7"/>
    <w:rsid w:val="00737ECB"/>
    <w:rsid w:val="007468D2"/>
    <w:rsid w:val="00751366"/>
    <w:rsid w:val="00752DBF"/>
    <w:rsid w:val="00754BF5"/>
    <w:rsid w:val="0077035F"/>
    <w:rsid w:val="00796081"/>
    <w:rsid w:val="007C7A00"/>
    <w:rsid w:val="0080592B"/>
    <w:rsid w:val="00823F41"/>
    <w:rsid w:val="00825C35"/>
    <w:rsid w:val="00827CAC"/>
    <w:rsid w:val="008301DC"/>
    <w:rsid w:val="00835530"/>
    <w:rsid w:val="00850BDE"/>
    <w:rsid w:val="00854CA6"/>
    <w:rsid w:val="00895393"/>
    <w:rsid w:val="008A1052"/>
    <w:rsid w:val="008E27FE"/>
    <w:rsid w:val="008F1A3F"/>
    <w:rsid w:val="0090344A"/>
    <w:rsid w:val="00923D3B"/>
    <w:rsid w:val="009276AF"/>
    <w:rsid w:val="00933C24"/>
    <w:rsid w:val="0094153B"/>
    <w:rsid w:val="0095285E"/>
    <w:rsid w:val="00983DF3"/>
    <w:rsid w:val="00985313"/>
    <w:rsid w:val="00994427"/>
    <w:rsid w:val="009A5176"/>
    <w:rsid w:val="009B37A5"/>
    <w:rsid w:val="009C0CDB"/>
    <w:rsid w:val="009F119D"/>
    <w:rsid w:val="00A0139A"/>
    <w:rsid w:val="00A15CED"/>
    <w:rsid w:val="00A2494B"/>
    <w:rsid w:val="00A40825"/>
    <w:rsid w:val="00A40AF6"/>
    <w:rsid w:val="00A41674"/>
    <w:rsid w:val="00A62BFF"/>
    <w:rsid w:val="00A947F5"/>
    <w:rsid w:val="00A96205"/>
    <w:rsid w:val="00AB39EB"/>
    <w:rsid w:val="00AD6A58"/>
    <w:rsid w:val="00AE6907"/>
    <w:rsid w:val="00AF0787"/>
    <w:rsid w:val="00AF1F8F"/>
    <w:rsid w:val="00B470C7"/>
    <w:rsid w:val="00B64BD7"/>
    <w:rsid w:val="00B65F55"/>
    <w:rsid w:val="00B85D35"/>
    <w:rsid w:val="00BA2989"/>
    <w:rsid w:val="00BB1C0B"/>
    <w:rsid w:val="00BC4C5C"/>
    <w:rsid w:val="00BF74A7"/>
    <w:rsid w:val="00C677E0"/>
    <w:rsid w:val="00C7053A"/>
    <w:rsid w:val="00C927B8"/>
    <w:rsid w:val="00CD5321"/>
    <w:rsid w:val="00CF4803"/>
    <w:rsid w:val="00D312FA"/>
    <w:rsid w:val="00D32906"/>
    <w:rsid w:val="00D33DC9"/>
    <w:rsid w:val="00D34A48"/>
    <w:rsid w:val="00D459AE"/>
    <w:rsid w:val="00D774FE"/>
    <w:rsid w:val="00D854E1"/>
    <w:rsid w:val="00D955CD"/>
    <w:rsid w:val="00DA2AEC"/>
    <w:rsid w:val="00DB2A8C"/>
    <w:rsid w:val="00DC0A51"/>
    <w:rsid w:val="00DD2C10"/>
    <w:rsid w:val="00DE41F2"/>
    <w:rsid w:val="00DF359A"/>
    <w:rsid w:val="00E20370"/>
    <w:rsid w:val="00E26534"/>
    <w:rsid w:val="00E41657"/>
    <w:rsid w:val="00E4538F"/>
    <w:rsid w:val="00E547FF"/>
    <w:rsid w:val="00E80DB8"/>
    <w:rsid w:val="00E83730"/>
    <w:rsid w:val="00EA5B4E"/>
    <w:rsid w:val="00EB27BB"/>
    <w:rsid w:val="00EB2BAA"/>
    <w:rsid w:val="00EB7C44"/>
    <w:rsid w:val="00EC062C"/>
    <w:rsid w:val="00EC3D70"/>
    <w:rsid w:val="00ED5D3E"/>
    <w:rsid w:val="00F06DC3"/>
    <w:rsid w:val="00F157D1"/>
    <w:rsid w:val="00F26B00"/>
    <w:rsid w:val="00F30C92"/>
    <w:rsid w:val="00F368C0"/>
    <w:rsid w:val="00F5787A"/>
    <w:rsid w:val="00F72D48"/>
    <w:rsid w:val="00F77B7E"/>
    <w:rsid w:val="00F83095"/>
    <w:rsid w:val="00FE0F75"/>
    <w:rsid w:val="00FF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0468"/>
  <w14:defaultImageDpi w14:val="32767"/>
  <w15:chartTrackingRefBased/>
  <w15:docId w15:val="{C98AC379-2A77-9A42-BE3C-0314AFD4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1D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1D2B"/>
    <w:rPr>
      <w:sz w:val="16"/>
      <w:szCs w:val="16"/>
    </w:rPr>
  </w:style>
  <w:style w:type="paragraph" w:styleId="CommentText">
    <w:name w:val="annotation text"/>
    <w:basedOn w:val="Normal"/>
    <w:link w:val="CommentTextChar"/>
    <w:uiPriority w:val="99"/>
    <w:semiHidden/>
    <w:unhideWhenUsed/>
    <w:rsid w:val="00611D2B"/>
    <w:rPr>
      <w:sz w:val="20"/>
      <w:szCs w:val="20"/>
    </w:rPr>
  </w:style>
  <w:style w:type="character" w:customStyle="1" w:styleId="CommentTextChar">
    <w:name w:val="Comment Text Char"/>
    <w:basedOn w:val="DefaultParagraphFont"/>
    <w:link w:val="CommentText"/>
    <w:uiPriority w:val="99"/>
    <w:semiHidden/>
    <w:rsid w:val="00611D2B"/>
    <w:rPr>
      <w:sz w:val="20"/>
      <w:szCs w:val="20"/>
    </w:rPr>
  </w:style>
  <w:style w:type="character" w:styleId="Hyperlink">
    <w:name w:val="Hyperlink"/>
    <w:basedOn w:val="DefaultParagraphFont"/>
    <w:uiPriority w:val="99"/>
    <w:unhideWhenUsed/>
    <w:rsid w:val="00611D2B"/>
    <w:rPr>
      <w:color w:val="0563C1" w:themeColor="hyperlink"/>
      <w:u w:val="single"/>
    </w:rPr>
  </w:style>
  <w:style w:type="paragraph" w:styleId="BalloonText">
    <w:name w:val="Balloon Text"/>
    <w:basedOn w:val="Normal"/>
    <w:link w:val="BalloonTextChar"/>
    <w:uiPriority w:val="99"/>
    <w:semiHidden/>
    <w:unhideWhenUsed/>
    <w:rsid w:val="00611D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1D2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453A8"/>
    <w:rPr>
      <w:b/>
      <w:bCs/>
    </w:rPr>
  </w:style>
  <w:style w:type="character" w:customStyle="1" w:styleId="CommentSubjectChar">
    <w:name w:val="Comment Subject Char"/>
    <w:basedOn w:val="CommentTextChar"/>
    <w:link w:val="CommentSubject"/>
    <w:uiPriority w:val="99"/>
    <w:semiHidden/>
    <w:rsid w:val="003453A8"/>
    <w:rPr>
      <w:b/>
      <w:bCs/>
      <w:sz w:val="20"/>
      <w:szCs w:val="20"/>
    </w:rPr>
  </w:style>
  <w:style w:type="paragraph" w:styleId="NormalWeb">
    <w:name w:val="Normal (Web)"/>
    <w:basedOn w:val="Normal"/>
    <w:uiPriority w:val="99"/>
    <w:unhideWhenUsed/>
    <w:rsid w:val="005F4FF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484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564655">
      <w:bodyDiv w:val="1"/>
      <w:marLeft w:val="0"/>
      <w:marRight w:val="0"/>
      <w:marTop w:val="0"/>
      <w:marBottom w:val="0"/>
      <w:divBdr>
        <w:top w:val="none" w:sz="0" w:space="0" w:color="auto"/>
        <w:left w:val="none" w:sz="0" w:space="0" w:color="auto"/>
        <w:bottom w:val="none" w:sz="0" w:space="0" w:color="auto"/>
        <w:right w:val="none" w:sz="0" w:space="0" w:color="auto"/>
      </w:divBdr>
    </w:div>
    <w:div w:id="298145983">
      <w:bodyDiv w:val="1"/>
      <w:marLeft w:val="0"/>
      <w:marRight w:val="0"/>
      <w:marTop w:val="0"/>
      <w:marBottom w:val="0"/>
      <w:divBdr>
        <w:top w:val="none" w:sz="0" w:space="0" w:color="auto"/>
        <w:left w:val="none" w:sz="0" w:space="0" w:color="auto"/>
        <w:bottom w:val="none" w:sz="0" w:space="0" w:color="auto"/>
        <w:right w:val="none" w:sz="0" w:space="0" w:color="auto"/>
      </w:divBdr>
      <w:divsChild>
        <w:div w:id="1139103911">
          <w:marLeft w:val="0"/>
          <w:marRight w:val="0"/>
          <w:marTop w:val="0"/>
          <w:marBottom w:val="0"/>
          <w:divBdr>
            <w:top w:val="none" w:sz="0" w:space="0" w:color="auto"/>
            <w:left w:val="none" w:sz="0" w:space="0" w:color="auto"/>
            <w:bottom w:val="none" w:sz="0" w:space="0" w:color="auto"/>
            <w:right w:val="none" w:sz="0" w:space="0" w:color="auto"/>
          </w:divBdr>
          <w:divsChild>
            <w:div w:id="8490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6682">
      <w:bodyDiv w:val="1"/>
      <w:marLeft w:val="0"/>
      <w:marRight w:val="0"/>
      <w:marTop w:val="0"/>
      <w:marBottom w:val="0"/>
      <w:divBdr>
        <w:top w:val="none" w:sz="0" w:space="0" w:color="auto"/>
        <w:left w:val="none" w:sz="0" w:space="0" w:color="auto"/>
        <w:bottom w:val="none" w:sz="0" w:space="0" w:color="auto"/>
        <w:right w:val="none" w:sz="0" w:space="0" w:color="auto"/>
      </w:divBdr>
      <w:divsChild>
        <w:div w:id="1054695413">
          <w:marLeft w:val="0"/>
          <w:marRight w:val="0"/>
          <w:marTop w:val="0"/>
          <w:marBottom w:val="0"/>
          <w:divBdr>
            <w:top w:val="none" w:sz="0" w:space="0" w:color="auto"/>
            <w:left w:val="none" w:sz="0" w:space="0" w:color="auto"/>
            <w:bottom w:val="none" w:sz="0" w:space="0" w:color="auto"/>
            <w:right w:val="none" w:sz="0" w:space="0" w:color="auto"/>
          </w:divBdr>
          <w:divsChild>
            <w:div w:id="1681858567">
              <w:marLeft w:val="0"/>
              <w:marRight w:val="0"/>
              <w:marTop w:val="0"/>
              <w:marBottom w:val="0"/>
              <w:divBdr>
                <w:top w:val="none" w:sz="0" w:space="0" w:color="auto"/>
                <w:left w:val="none" w:sz="0" w:space="0" w:color="auto"/>
                <w:bottom w:val="none" w:sz="0" w:space="0" w:color="auto"/>
                <w:right w:val="none" w:sz="0" w:space="0" w:color="auto"/>
              </w:divBdr>
              <w:divsChild>
                <w:div w:id="18182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dc:creator>
  <cp:keywords/>
  <dc:description/>
  <cp:lastModifiedBy>Burke, James</cp:lastModifiedBy>
  <cp:revision>2</cp:revision>
  <dcterms:created xsi:type="dcterms:W3CDTF">2018-08-29T13:58:00Z</dcterms:created>
  <dcterms:modified xsi:type="dcterms:W3CDTF">2018-08-29T13:58:00Z</dcterms:modified>
</cp:coreProperties>
</file>